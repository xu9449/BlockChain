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7F5" w:rsidRPr="00202F44" w:rsidRDefault="006357F5" w:rsidP="00626825">
      <w:pPr>
        <w:rPr>
          <w:rFonts w:ascii="Times New Roman" w:eastAsia="Times New Roman" w:hAnsi="Times New Roman" w:cs="Times New Roman"/>
          <w:color w:val="2A2A2A"/>
          <w:shd w:val="clear" w:color="auto" w:fill="FFFFFF"/>
          <w:rPrChange w:id="0" w:author="zhongxinli1993@gmail.com" w:date="2018-02-25T22:28:00Z">
            <w:rPr>
              <w:rFonts w:ascii="Arial" w:eastAsia="Times New Roman" w:hAnsi="Arial" w:cs="Arial"/>
              <w:color w:val="2A2A2A"/>
              <w:shd w:val="clear" w:color="auto" w:fill="FFFFFF"/>
            </w:rPr>
          </w:rPrChange>
        </w:rPr>
      </w:pPr>
      <w:r w:rsidRPr="00202F44">
        <w:rPr>
          <w:rFonts w:ascii="Times New Roman" w:eastAsia="Times New Roman" w:hAnsi="Times New Roman" w:cs="Times New Roman"/>
          <w:color w:val="2A2A2A"/>
          <w:shd w:val="clear" w:color="auto" w:fill="FFFFFF"/>
          <w:rPrChange w:id="1" w:author="zhongxinli1993@gmail.com" w:date="2018-02-25T22:28:00Z">
            <w:rPr>
              <w:rFonts w:ascii="Arial" w:eastAsia="Times New Roman" w:hAnsi="Arial" w:cs="Arial"/>
              <w:color w:val="2A2A2A"/>
              <w:shd w:val="clear" w:color="auto" w:fill="FFFFFF"/>
            </w:rPr>
          </w:rPrChange>
        </w:rPr>
        <w:t>Group Project Plan</w:t>
      </w:r>
      <w:bookmarkStart w:id="2" w:name="OLE_LINK23"/>
      <w:bookmarkStart w:id="3" w:name="OLE_LINK24"/>
    </w:p>
    <w:bookmarkEnd w:id="2"/>
    <w:bookmarkEnd w:id="3"/>
    <w:p w:rsidR="006357F5" w:rsidRPr="00202F44" w:rsidRDefault="006357F5" w:rsidP="00626825">
      <w:pPr>
        <w:rPr>
          <w:rFonts w:ascii="Times New Roman" w:eastAsia="Times New Roman" w:hAnsi="Times New Roman" w:cs="Times New Roman"/>
          <w:color w:val="2A2A2A"/>
          <w:shd w:val="clear" w:color="auto" w:fill="FFFFFF"/>
          <w:rPrChange w:id="4" w:author="zhongxinli1993@gmail.com" w:date="2018-02-25T22:28:00Z">
            <w:rPr>
              <w:rFonts w:ascii="Arial" w:eastAsia="Times New Roman" w:hAnsi="Arial" w:cs="Arial"/>
              <w:color w:val="2A2A2A"/>
              <w:shd w:val="clear" w:color="auto" w:fill="FFFFFF"/>
            </w:rPr>
          </w:rPrChange>
        </w:rPr>
      </w:pPr>
    </w:p>
    <w:p w:rsidR="006357F5" w:rsidRPr="00202F44" w:rsidRDefault="006357F5" w:rsidP="00626825">
      <w:pPr>
        <w:rPr>
          <w:rFonts w:ascii="Times New Roman" w:eastAsia="Times New Roman" w:hAnsi="Times New Roman" w:cs="Times New Roman"/>
          <w:b/>
          <w:color w:val="2A2A2A"/>
          <w:shd w:val="clear" w:color="auto" w:fill="FFFFFF"/>
          <w:rPrChange w:id="5" w:author="zhongxinli1993@gmail.com" w:date="2018-02-25T22:28:00Z">
            <w:rPr>
              <w:rFonts w:ascii="Arial" w:eastAsia="Times New Roman" w:hAnsi="Arial" w:cs="Arial"/>
              <w:b/>
              <w:color w:val="2A2A2A"/>
              <w:shd w:val="clear" w:color="auto" w:fill="FFFFFF"/>
            </w:rPr>
          </w:rPrChange>
        </w:rPr>
      </w:pPr>
      <w:r w:rsidRPr="00202F44">
        <w:rPr>
          <w:rFonts w:ascii="Times New Roman" w:eastAsia="Times New Roman" w:hAnsi="Times New Roman" w:cs="Times New Roman"/>
          <w:b/>
          <w:color w:val="2A2A2A"/>
          <w:shd w:val="clear" w:color="auto" w:fill="FFFFFF"/>
          <w:rPrChange w:id="6" w:author="zhongxinli1993@gmail.com" w:date="2018-02-25T22:28:00Z">
            <w:rPr>
              <w:rFonts w:ascii="Arial" w:eastAsia="Times New Roman" w:hAnsi="Arial" w:cs="Arial"/>
              <w:b/>
              <w:color w:val="2A2A2A"/>
              <w:shd w:val="clear" w:color="auto" w:fill="FFFFFF"/>
            </w:rPr>
          </w:rPrChange>
        </w:rPr>
        <w:t>Platform Supervising System with Blockchain</w:t>
      </w:r>
    </w:p>
    <w:p w:rsidR="006357F5" w:rsidRPr="00202F44" w:rsidRDefault="006357F5" w:rsidP="00626825">
      <w:pPr>
        <w:rPr>
          <w:rFonts w:ascii="Times New Roman" w:eastAsia="Times New Roman" w:hAnsi="Times New Roman" w:cs="Times New Roman"/>
          <w:color w:val="2A2A2A"/>
          <w:shd w:val="clear" w:color="auto" w:fill="FFFFFF"/>
          <w:rPrChange w:id="7" w:author="zhongxinli1993@gmail.com" w:date="2018-02-25T22:28:00Z">
            <w:rPr>
              <w:rFonts w:ascii="Arial" w:eastAsia="Times New Roman" w:hAnsi="Arial" w:cs="Arial"/>
              <w:color w:val="2A2A2A"/>
              <w:shd w:val="clear" w:color="auto" w:fill="FFFFFF"/>
            </w:rPr>
          </w:rPrChange>
        </w:rPr>
      </w:pPr>
    </w:p>
    <w:p w:rsidR="00F77D81" w:rsidRPr="00202F44" w:rsidRDefault="00F77D81" w:rsidP="00626825">
      <w:pPr>
        <w:rPr>
          <w:rFonts w:ascii="Times New Roman" w:eastAsia="Times New Roman" w:hAnsi="Times New Roman" w:cs="Times New Roman"/>
          <w:color w:val="2A2A2A"/>
          <w:shd w:val="clear" w:color="auto" w:fill="FFFFFF"/>
          <w:rPrChange w:id="8" w:author="zhongxinli1993@gmail.com" w:date="2018-02-25T22:28:00Z">
            <w:rPr>
              <w:rFonts w:ascii="Arial" w:eastAsia="Times New Roman" w:hAnsi="Arial" w:cs="Arial"/>
              <w:color w:val="2A2A2A"/>
              <w:shd w:val="clear" w:color="auto" w:fill="FFFFFF"/>
            </w:rPr>
          </w:rPrChange>
        </w:rPr>
      </w:pPr>
      <w:r w:rsidRPr="00202F44">
        <w:rPr>
          <w:rFonts w:ascii="Times New Roman" w:eastAsia="Times New Roman" w:hAnsi="Times New Roman" w:cs="Times New Roman"/>
          <w:b/>
          <w:color w:val="2A2A2A"/>
          <w:shd w:val="clear" w:color="auto" w:fill="FFFFFF"/>
          <w:rPrChange w:id="9" w:author="zhongxinli1993@gmail.com" w:date="2018-02-25T22:28:00Z">
            <w:rPr>
              <w:rFonts w:ascii="Arial" w:eastAsia="Times New Roman" w:hAnsi="Arial" w:cs="Arial"/>
              <w:b/>
              <w:color w:val="2A2A2A"/>
              <w:shd w:val="clear" w:color="auto" w:fill="FFFFFF"/>
            </w:rPr>
          </w:rPrChange>
        </w:rPr>
        <w:t>Group member</w:t>
      </w:r>
      <w:r w:rsidRPr="00202F44">
        <w:rPr>
          <w:rFonts w:ascii="Times New Roman" w:eastAsia="Times New Roman" w:hAnsi="Times New Roman" w:cs="Times New Roman"/>
          <w:color w:val="2A2A2A"/>
          <w:shd w:val="clear" w:color="auto" w:fill="FFFFFF"/>
          <w:rPrChange w:id="10" w:author="zhongxinli1993@gmail.com" w:date="2018-02-25T22:28:00Z">
            <w:rPr>
              <w:rFonts w:ascii="Arial" w:eastAsia="Times New Roman" w:hAnsi="Arial" w:cs="Arial"/>
              <w:color w:val="2A2A2A"/>
              <w:shd w:val="clear" w:color="auto" w:fill="FFFFFF"/>
            </w:rPr>
          </w:rPrChange>
        </w:rPr>
        <w:t xml:space="preserve">: </w:t>
      </w:r>
      <w:proofErr w:type="spellStart"/>
      <w:r w:rsidRPr="00202F44">
        <w:rPr>
          <w:rFonts w:ascii="Times New Roman" w:eastAsia="Times New Roman" w:hAnsi="Times New Roman" w:cs="Times New Roman"/>
          <w:color w:val="2A2A2A"/>
          <w:shd w:val="clear" w:color="auto" w:fill="FFFFFF"/>
          <w:rPrChange w:id="11" w:author="zhongxinli1993@gmail.com" w:date="2018-02-25T22:28:00Z">
            <w:rPr>
              <w:rFonts w:ascii="Arial" w:eastAsia="Times New Roman" w:hAnsi="Arial" w:cs="Arial"/>
              <w:color w:val="2A2A2A"/>
              <w:shd w:val="clear" w:color="auto" w:fill="FFFFFF"/>
            </w:rPr>
          </w:rPrChange>
        </w:rPr>
        <w:t>Zhongxin</w:t>
      </w:r>
      <w:proofErr w:type="spellEnd"/>
      <w:r w:rsidRPr="00202F44">
        <w:rPr>
          <w:rFonts w:ascii="Times New Roman" w:eastAsia="Times New Roman" w:hAnsi="Times New Roman" w:cs="Times New Roman"/>
          <w:color w:val="2A2A2A"/>
          <w:shd w:val="clear" w:color="auto" w:fill="FFFFFF"/>
          <w:rPrChange w:id="12" w:author="zhongxinli1993@gmail.com" w:date="2018-02-25T22:28:00Z">
            <w:rPr>
              <w:rFonts w:ascii="Arial" w:eastAsia="Times New Roman" w:hAnsi="Arial" w:cs="Arial"/>
              <w:color w:val="2A2A2A"/>
              <w:shd w:val="clear" w:color="auto" w:fill="FFFFFF"/>
            </w:rPr>
          </w:rPrChange>
        </w:rPr>
        <w:t xml:space="preserve"> </w:t>
      </w:r>
      <w:r w:rsidR="006357F5" w:rsidRPr="00202F44">
        <w:rPr>
          <w:rFonts w:ascii="Times New Roman" w:eastAsia="Times New Roman" w:hAnsi="Times New Roman" w:cs="Times New Roman"/>
          <w:color w:val="2A2A2A"/>
          <w:shd w:val="clear" w:color="auto" w:fill="FFFFFF"/>
          <w:rPrChange w:id="13" w:author="zhongxinli1993@gmail.com" w:date="2018-02-25T22:28:00Z">
            <w:rPr>
              <w:rFonts w:ascii="Arial" w:eastAsia="Times New Roman" w:hAnsi="Arial" w:cs="Arial"/>
              <w:color w:val="2A2A2A"/>
              <w:shd w:val="clear" w:color="auto" w:fill="FFFFFF"/>
            </w:rPr>
          </w:rPrChange>
        </w:rPr>
        <w:t xml:space="preserve">Li, </w:t>
      </w:r>
      <w:proofErr w:type="spellStart"/>
      <w:r w:rsidR="006357F5" w:rsidRPr="00202F44">
        <w:rPr>
          <w:rFonts w:ascii="Times New Roman" w:eastAsia="Times New Roman" w:hAnsi="Times New Roman" w:cs="Times New Roman"/>
          <w:color w:val="2A2A2A"/>
          <w:shd w:val="clear" w:color="auto" w:fill="FFFFFF"/>
          <w:rPrChange w:id="14" w:author="zhongxinli1993@gmail.com" w:date="2018-02-25T22:28:00Z">
            <w:rPr>
              <w:rFonts w:ascii="Arial" w:eastAsia="Times New Roman" w:hAnsi="Arial" w:cs="Arial"/>
              <w:color w:val="2A2A2A"/>
              <w:shd w:val="clear" w:color="auto" w:fill="FFFFFF"/>
            </w:rPr>
          </w:rPrChange>
        </w:rPr>
        <w:t>Kexin</w:t>
      </w:r>
      <w:proofErr w:type="spellEnd"/>
      <w:r w:rsidRPr="00202F44">
        <w:rPr>
          <w:rFonts w:ascii="Times New Roman" w:eastAsia="Times New Roman" w:hAnsi="Times New Roman" w:cs="Times New Roman"/>
          <w:color w:val="2A2A2A"/>
          <w:shd w:val="clear" w:color="auto" w:fill="FFFFFF"/>
          <w:rPrChange w:id="15" w:author="zhongxinli1993@gmail.com" w:date="2018-02-25T22:28:00Z">
            <w:rPr>
              <w:rFonts w:ascii="Arial" w:eastAsia="Times New Roman" w:hAnsi="Arial" w:cs="Arial"/>
              <w:color w:val="2A2A2A"/>
              <w:shd w:val="clear" w:color="auto" w:fill="FFFFFF"/>
            </w:rPr>
          </w:rPrChange>
        </w:rPr>
        <w:t xml:space="preserve"> Xu</w:t>
      </w:r>
    </w:p>
    <w:p w:rsidR="006357F5" w:rsidRPr="00202F44" w:rsidRDefault="006357F5" w:rsidP="00626825">
      <w:pPr>
        <w:rPr>
          <w:rFonts w:ascii="Times New Roman" w:eastAsia="Times New Roman" w:hAnsi="Times New Roman" w:cs="Times New Roman"/>
          <w:color w:val="2A2A2A"/>
          <w:shd w:val="clear" w:color="auto" w:fill="FFFFFF"/>
          <w:rPrChange w:id="16" w:author="zhongxinli1993@gmail.com" w:date="2018-02-25T22:28:00Z">
            <w:rPr>
              <w:rFonts w:ascii="Arial" w:eastAsia="Times New Roman" w:hAnsi="Arial" w:cs="Arial"/>
              <w:color w:val="2A2A2A"/>
              <w:shd w:val="clear" w:color="auto" w:fill="FFFFFF"/>
            </w:rPr>
          </w:rPrChange>
        </w:rPr>
      </w:pPr>
    </w:p>
    <w:p w:rsidR="006357F5" w:rsidRPr="00202F44" w:rsidRDefault="00D75FA3" w:rsidP="00626825">
      <w:pPr>
        <w:rPr>
          <w:rFonts w:ascii="Times New Roman" w:hAnsi="Times New Roman" w:cs="Times New Roman"/>
          <w:color w:val="2A2A2A"/>
          <w:shd w:val="clear" w:color="auto" w:fill="FFFFFF"/>
          <w:rPrChange w:id="17" w:author="zhongxinli1993@gmail.com" w:date="2018-02-25T22:28:00Z">
            <w:rPr>
              <w:rFonts w:ascii="Arial" w:hAnsi="Arial" w:cs="Arial"/>
              <w:color w:val="2A2A2A"/>
              <w:shd w:val="clear" w:color="auto" w:fill="FFFFFF"/>
            </w:rPr>
          </w:rPrChange>
        </w:rPr>
      </w:pPr>
      <w:r w:rsidRPr="00202F44">
        <w:rPr>
          <w:rFonts w:ascii="Times New Roman" w:eastAsia="Times New Roman" w:hAnsi="Times New Roman" w:cs="Times New Roman"/>
          <w:b/>
          <w:color w:val="2A2A2A"/>
          <w:shd w:val="clear" w:color="auto" w:fill="FFFFFF"/>
          <w:rPrChange w:id="18" w:author="zhongxinli1993@gmail.com" w:date="2018-02-25T22:28:00Z">
            <w:rPr>
              <w:rFonts w:ascii="Arial" w:eastAsia="Times New Roman" w:hAnsi="Arial" w:cs="Arial"/>
              <w:b/>
              <w:color w:val="2A2A2A"/>
              <w:shd w:val="clear" w:color="auto" w:fill="FFFFFF"/>
            </w:rPr>
          </w:rPrChange>
        </w:rPr>
        <w:t xml:space="preserve">Use </w:t>
      </w:r>
      <w:r w:rsidR="006357F5" w:rsidRPr="00202F44">
        <w:rPr>
          <w:rFonts w:ascii="Times New Roman" w:eastAsia="Times New Roman" w:hAnsi="Times New Roman" w:cs="Times New Roman"/>
          <w:b/>
          <w:color w:val="2A2A2A"/>
          <w:shd w:val="clear" w:color="auto" w:fill="FFFFFF"/>
          <w:rPrChange w:id="19" w:author="zhongxinli1993@gmail.com" w:date="2018-02-25T22:28:00Z">
            <w:rPr>
              <w:rFonts w:ascii="Arial" w:eastAsia="Times New Roman" w:hAnsi="Arial" w:cs="Arial"/>
              <w:b/>
              <w:color w:val="2A2A2A"/>
              <w:shd w:val="clear" w:color="auto" w:fill="FFFFFF"/>
            </w:rPr>
          </w:rPrChange>
        </w:rPr>
        <w:t>case</w:t>
      </w:r>
      <w:r w:rsidR="006357F5" w:rsidRPr="00202F44">
        <w:rPr>
          <w:rFonts w:ascii="Times New Roman" w:eastAsia="Times New Roman" w:hAnsi="Times New Roman" w:cs="Times New Roman"/>
          <w:color w:val="2A2A2A"/>
          <w:shd w:val="clear" w:color="auto" w:fill="FFFFFF"/>
          <w:rPrChange w:id="20" w:author="zhongxinli1993@gmail.com" w:date="2018-02-25T22:28:00Z">
            <w:rPr>
              <w:rFonts w:ascii="Arial" w:eastAsia="Times New Roman" w:hAnsi="Arial" w:cs="Arial"/>
              <w:color w:val="2A2A2A"/>
              <w:shd w:val="clear" w:color="auto" w:fill="FFFFFF"/>
            </w:rPr>
          </w:rPrChange>
        </w:rPr>
        <w:t>: We are a pla</w:t>
      </w:r>
      <w:r w:rsidR="001B3ADD" w:rsidRPr="00202F44">
        <w:rPr>
          <w:rFonts w:ascii="Times New Roman" w:eastAsia="Times New Roman" w:hAnsi="Times New Roman" w:cs="Times New Roman"/>
          <w:color w:val="2A2A2A"/>
          <w:shd w:val="clear" w:color="auto" w:fill="FFFFFF"/>
          <w:rPrChange w:id="21" w:author="zhongxinli1993@gmail.com" w:date="2018-02-25T22:28:00Z">
            <w:rPr>
              <w:rFonts w:ascii="Arial" w:eastAsia="Times New Roman" w:hAnsi="Arial" w:cs="Arial"/>
              <w:color w:val="2A2A2A"/>
              <w:shd w:val="clear" w:color="auto" w:fill="FFFFFF"/>
            </w:rPr>
          </w:rPrChange>
        </w:rPr>
        <w:t>tform for supervising and managing some Sharing Economy System. Trying to fix the trust problems between company and consumers by blockchain.</w:t>
      </w:r>
    </w:p>
    <w:p w:rsidR="001B3ADD" w:rsidRPr="00202F44" w:rsidRDefault="001B3ADD" w:rsidP="00626825">
      <w:pPr>
        <w:rPr>
          <w:rFonts w:ascii="Times New Roman" w:eastAsia="Times New Roman" w:hAnsi="Times New Roman" w:cs="Times New Roman"/>
          <w:color w:val="2A2A2A"/>
          <w:shd w:val="clear" w:color="auto" w:fill="FFFFFF"/>
          <w:rPrChange w:id="22" w:author="zhongxinli1993@gmail.com" w:date="2018-02-25T22:28:00Z">
            <w:rPr>
              <w:rFonts w:ascii="Arial" w:eastAsia="Times New Roman" w:hAnsi="Arial" w:cs="Arial"/>
              <w:color w:val="2A2A2A"/>
              <w:shd w:val="clear" w:color="auto" w:fill="FFFFFF"/>
            </w:rPr>
          </w:rPrChange>
        </w:rPr>
      </w:pPr>
    </w:p>
    <w:p w:rsidR="006357F5" w:rsidRPr="00202F44" w:rsidRDefault="006357F5" w:rsidP="00626825">
      <w:pPr>
        <w:rPr>
          <w:rFonts w:ascii="Times New Roman" w:eastAsia="Times New Roman" w:hAnsi="Times New Roman" w:cs="Times New Roman"/>
          <w:color w:val="2A2A2A"/>
          <w:shd w:val="clear" w:color="auto" w:fill="FFFFFF"/>
          <w:rPrChange w:id="23" w:author="zhongxinli1993@gmail.com" w:date="2018-02-25T22:28:00Z">
            <w:rPr>
              <w:rFonts w:ascii="Arial" w:eastAsia="Times New Roman" w:hAnsi="Arial" w:cs="Arial"/>
              <w:color w:val="2A2A2A"/>
              <w:shd w:val="clear" w:color="auto" w:fill="FFFFFF"/>
            </w:rPr>
          </w:rPrChange>
        </w:rPr>
      </w:pPr>
      <w:r w:rsidRPr="00202F44">
        <w:rPr>
          <w:rFonts w:ascii="Times New Roman" w:eastAsia="Times New Roman" w:hAnsi="Times New Roman" w:cs="Times New Roman"/>
          <w:b/>
          <w:color w:val="2A2A2A"/>
          <w:shd w:val="clear" w:color="auto" w:fill="FFFFFF"/>
          <w:rPrChange w:id="24" w:author="zhongxinli1993@gmail.com" w:date="2018-02-25T22:28:00Z">
            <w:rPr>
              <w:rFonts w:ascii="Arial" w:eastAsia="Times New Roman" w:hAnsi="Arial" w:cs="Arial"/>
              <w:b/>
              <w:color w:val="2A2A2A"/>
              <w:shd w:val="clear" w:color="auto" w:fill="FFFFFF"/>
            </w:rPr>
          </w:rPrChange>
        </w:rPr>
        <w:t>TimeLine:</w:t>
      </w:r>
      <w:r w:rsidRPr="00202F44">
        <w:rPr>
          <w:rFonts w:ascii="Times New Roman" w:eastAsia="Times New Roman" w:hAnsi="Times New Roman" w:cs="Times New Roman"/>
          <w:noProof/>
          <w:color w:val="2A2A2A"/>
          <w:shd w:val="clear" w:color="auto" w:fill="FFFFFF"/>
          <w:rPrChange w:id="25" w:author="zhongxinli1993@gmail.com" w:date="2018-02-25T22:28:00Z">
            <w:rPr>
              <w:rFonts w:ascii="Arial" w:eastAsia="Times New Roman" w:hAnsi="Arial" w:cs="Arial"/>
              <w:noProof/>
              <w:color w:val="2A2A2A"/>
              <w:shd w:val="clear" w:color="auto" w:fill="FFFFFF"/>
            </w:rPr>
          </w:rPrChange>
        </w:rPr>
        <w:drawing>
          <wp:inline distT="0" distB="0" distL="0" distR="0">
            <wp:extent cx="5943600" cy="207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5 at 17.08.5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inline>
        </w:drawing>
      </w:r>
    </w:p>
    <w:p w:rsidR="006357F5" w:rsidRPr="00202F44" w:rsidRDefault="006357F5" w:rsidP="00626825">
      <w:pPr>
        <w:rPr>
          <w:rFonts w:ascii="Times New Roman" w:hAnsi="Times New Roman" w:cs="Times New Roman"/>
          <w:color w:val="2A2A2A"/>
          <w:shd w:val="clear" w:color="auto" w:fill="FFFFFF"/>
          <w:rPrChange w:id="26" w:author="zhongxinli1993@gmail.com" w:date="2018-02-25T22:28:00Z">
            <w:rPr>
              <w:rFonts w:ascii="Arial" w:hAnsi="Arial" w:cs="Arial"/>
              <w:color w:val="2A2A2A"/>
              <w:shd w:val="clear" w:color="auto" w:fill="FFFFFF"/>
            </w:rPr>
          </w:rPrChange>
        </w:rPr>
      </w:pPr>
    </w:p>
    <w:p w:rsidR="00D75FA3" w:rsidRPr="00202F44" w:rsidRDefault="00D75FA3" w:rsidP="00626825">
      <w:pPr>
        <w:rPr>
          <w:rFonts w:ascii="Times New Roman" w:eastAsia="Times New Roman" w:hAnsi="Times New Roman" w:cs="Times New Roman"/>
          <w:b/>
          <w:color w:val="2A2A2A"/>
          <w:shd w:val="clear" w:color="auto" w:fill="FFFFFF"/>
          <w:rPrChange w:id="27" w:author="zhongxinli1993@gmail.com" w:date="2018-02-25T22:28:00Z">
            <w:rPr>
              <w:rFonts w:ascii="Arial" w:eastAsia="Times New Roman" w:hAnsi="Arial" w:cs="Arial"/>
              <w:b/>
              <w:color w:val="2A2A2A"/>
              <w:shd w:val="clear" w:color="auto" w:fill="FFFFFF"/>
            </w:rPr>
          </w:rPrChange>
        </w:rPr>
      </w:pPr>
      <w:r w:rsidRPr="00202F44">
        <w:rPr>
          <w:rFonts w:ascii="Times New Roman" w:eastAsia="Times New Roman" w:hAnsi="Times New Roman" w:cs="Times New Roman"/>
          <w:b/>
          <w:color w:val="2A2A2A"/>
          <w:shd w:val="clear" w:color="auto" w:fill="FFFFFF"/>
          <w:rPrChange w:id="28" w:author="zhongxinli1993@gmail.com" w:date="2018-02-25T22:28:00Z">
            <w:rPr>
              <w:rFonts w:ascii="Arial" w:eastAsia="Times New Roman" w:hAnsi="Arial" w:cs="Arial"/>
              <w:b/>
              <w:color w:val="2A2A2A"/>
              <w:shd w:val="clear" w:color="auto" w:fill="FFFFFF"/>
            </w:rPr>
          </w:rPrChange>
        </w:rPr>
        <w:t xml:space="preserve">Individual responsibilities: </w:t>
      </w:r>
    </w:p>
    <w:p w:rsidR="001B3ADD" w:rsidRPr="00202F44" w:rsidRDefault="001B3ADD" w:rsidP="00626825">
      <w:pPr>
        <w:rPr>
          <w:rFonts w:ascii="Times New Roman" w:eastAsia="Times New Roman" w:hAnsi="Times New Roman" w:cs="Times New Roman"/>
          <w:color w:val="2A2A2A"/>
          <w:shd w:val="clear" w:color="auto" w:fill="FFFFFF"/>
          <w:rPrChange w:id="29" w:author="zhongxinli1993@gmail.com" w:date="2018-02-25T22:28:00Z">
            <w:rPr>
              <w:rFonts w:ascii="Arial" w:eastAsia="Times New Roman" w:hAnsi="Arial" w:cs="Arial"/>
              <w:color w:val="2A2A2A"/>
              <w:shd w:val="clear" w:color="auto" w:fill="FFFFFF"/>
            </w:rPr>
          </w:rPrChange>
        </w:rPr>
      </w:pPr>
    </w:p>
    <w:p w:rsidR="001B3ADD" w:rsidRPr="00202F44" w:rsidRDefault="001B3ADD" w:rsidP="00626825">
      <w:pPr>
        <w:rPr>
          <w:rFonts w:ascii="Times New Roman" w:hAnsi="Times New Roman" w:cs="Times New Roman"/>
          <w:color w:val="2A2A2A"/>
          <w:shd w:val="clear" w:color="auto" w:fill="FFFFFF"/>
          <w:rPrChange w:id="30" w:author="zhongxinli1993@gmail.com" w:date="2018-02-25T22:28:00Z">
            <w:rPr>
              <w:rFonts w:ascii="Arial" w:hAnsi="Arial" w:cs="Arial"/>
              <w:color w:val="2A2A2A"/>
              <w:shd w:val="clear" w:color="auto" w:fill="FFFFFF"/>
            </w:rPr>
          </w:rPrChange>
        </w:rPr>
      </w:pPr>
      <w:r w:rsidRPr="00202F44">
        <w:rPr>
          <w:rFonts w:ascii="Times New Roman" w:eastAsia="Times New Roman" w:hAnsi="Times New Roman" w:cs="Times New Roman"/>
          <w:color w:val="2A2A2A"/>
          <w:shd w:val="clear" w:color="auto" w:fill="FFFFFF"/>
          <w:rPrChange w:id="31" w:author="zhongxinli1993@gmail.com" w:date="2018-02-25T22:28:00Z">
            <w:rPr>
              <w:rFonts w:ascii="Arial" w:eastAsia="Times New Roman" w:hAnsi="Arial" w:cs="Arial"/>
              <w:color w:val="2A2A2A"/>
              <w:shd w:val="clear" w:color="auto" w:fill="FFFFFF"/>
            </w:rPr>
          </w:rPrChange>
        </w:rPr>
        <w:t>Case</w:t>
      </w:r>
      <w:r w:rsidR="00440413" w:rsidRPr="00202F44">
        <w:rPr>
          <w:rFonts w:ascii="Times New Roman" w:eastAsia="Times New Roman" w:hAnsi="Times New Roman" w:cs="Times New Roman"/>
          <w:color w:val="2A2A2A"/>
          <w:shd w:val="clear" w:color="auto" w:fill="FFFFFF"/>
          <w:rPrChange w:id="32" w:author="zhongxinli1993@gmail.com" w:date="2018-02-25T22:28:00Z">
            <w:rPr>
              <w:rFonts w:ascii="Arial" w:eastAsia="Times New Roman" w:hAnsi="Arial" w:cs="Arial"/>
              <w:color w:val="2A2A2A"/>
              <w:shd w:val="clear" w:color="auto" w:fill="FFFFFF"/>
            </w:rPr>
          </w:rPrChange>
        </w:rPr>
        <w:t xml:space="preserve"> </w:t>
      </w:r>
      <w:r w:rsidRPr="00202F44">
        <w:rPr>
          <w:rFonts w:ascii="Times New Roman" w:eastAsia="Times New Roman" w:hAnsi="Times New Roman" w:cs="Times New Roman"/>
          <w:color w:val="2A2A2A"/>
          <w:shd w:val="clear" w:color="auto" w:fill="FFFFFF"/>
          <w:rPrChange w:id="33" w:author="zhongxinli1993@gmail.com" w:date="2018-02-25T22:28:00Z">
            <w:rPr>
              <w:rFonts w:ascii="Arial" w:eastAsia="Times New Roman" w:hAnsi="Arial" w:cs="Arial"/>
              <w:color w:val="2A2A2A"/>
              <w:shd w:val="clear" w:color="auto" w:fill="FFFFFF"/>
            </w:rPr>
          </w:rPrChange>
        </w:rPr>
        <w:t>study:</w:t>
      </w:r>
    </w:p>
    <w:p w:rsidR="001B3ADD" w:rsidRPr="00202F44" w:rsidRDefault="001B3ADD" w:rsidP="00626825">
      <w:pPr>
        <w:rPr>
          <w:rFonts w:ascii="Times New Roman" w:eastAsia="Times New Roman" w:hAnsi="Times New Roman" w:cs="Times New Roman"/>
          <w:color w:val="2A2A2A"/>
          <w:shd w:val="clear" w:color="auto" w:fill="FFFFFF"/>
          <w:rPrChange w:id="34" w:author="zhongxinli1993@gmail.com" w:date="2018-02-25T22:28:00Z">
            <w:rPr>
              <w:rFonts w:ascii="Arial" w:eastAsia="Times New Roman" w:hAnsi="Arial" w:cs="Arial"/>
              <w:color w:val="2A2A2A"/>
              <w:shd w:val="clear" w:color="auto" w:fill="FFFFFF"/>
            </w:rPr>
          </w:rPrChange>
        </w:rPr>
      </w:pPr>
      <w:proofErr w:type="spellStart"/>
      <w:r w:rsidRPr="00202F44">
        <w:rPr>
          <w:rFonts w:ascii="Times New Roman" w:eastAsia="Times New Roman" w:hAnsi="Times New Roman" w:cs="Times New Roman"/>
          <w:color w:val="2A2A2A"/>
          <w:shd w:val="clear" w:color="auto" w:fill="FFFFFF"/>
          <w:rPrChange w:id="35" w:author="zhongxinli1993@gmail.com" w:date="2018-02-25T22:28:00Z">
            <w:rPr>
              <w:rFonts w:ascii="Arial" w:eastAsia="Times New Roman" w:hAnsi="Arial" w:cs="Arial"/>
              <w:color w:val="2A2A2A"/>
              <w:shd w:val="clear" w:color="auto" w:fill="FFFFFF"/>
            </w:rPr>
          </w:rPrChange>
        </w:rPr>
        <w:t>Kexin</w:t>
      </w:r>
      <w:proofErr w:type="spellEnd"/>
      <w:r w:rsidRPr="00202F44">
        <w:rPr>
          <w:rFonts w:ascii="Times New Roman" w:eastAsia="Times New Roman" w:hAnsi="Times New Roman" w:cs="Times New Roman"/>
          <w:color w:val="2A2A2A"/>
          <w:shd w:val="clear" w:color="auto" w:fill="FFFFFF"/>
          <w:rPrChange w:id="36" w:author="zhongxinli1993@gmail.com" w:date="2018-02-25T22:28:00Z">
            <w:rPr>
              <w:rFonts w:ascii="Arial" w:eastAsia="Times New Roman" w:hAnsi="Arial" w:cs="Arial"/>
              <w:color w:val="2A2A2A"/>
              <w:shd w:val="clear" w:color="auto" w:fill="FFFFFF"/>
            </w:rPr>
          </w:rPrChange>
        </w:rPr>
        <w:t xml:space="preserve"> Xu: bicycle-sharing system, Uber</w:t>
      </w:r>
    </w:p>
    <w:p w:rsidR="001B3ADD" w:rsidRPr="00202F44" w:rsidRDefault="001B3ADD" w:rsidP="00626825">
      <w:pPr>
        <w:rPr>
          <w:rFonts w:ascii="Times New Roman" w:eastAsia="Times New Roman" w:hAnsi="Times New Roman" w:cs="Times New Roman"/>
          <w:color w:val="2A2A2A"/>
          <w:shd w:val="clear" w:color="auto" w:fill="FFFFFF"/>
          <w:rPrChange w:id="37" w:author="zhongxinli1993@gmail.com" w:date="2018-02-25T22:28:00Z">
            <w:rPr>
              <w:rFonts w:ascii="Arial" w:eastAsia="Times New Roman" w:hAnsi="Arial" w:cs="Arial"/>
              <w:color w:val="2A2A2A"/>
              <w:shd w:val="clear" w:color="auto" w:fill="FFFFFF"/>
            </w:rPr>
          </w:rPrChange>
        </w:rPr>
      </w:pPr>
      <w:r w:rsidRPr="00202F44">
        <w:rPr>
          <w:rFonts w:ascii="Times New Roman" w:eastAsia="Times New Roman" w:hAnsi="Times New Roman" w:cs="Times New Roman"/>
          <w:color w:val="2A2A2A"/>
          <w:shd w:val="clear" w:color="auto" w:fill="FFFFFF"/>
          <w:rPrChange w:id="38" w:author="zhongxinli1993@gmail.com" w:date="2018-02-25T22:28:00Z">
            <w:rPr>
              <w:rFonts w:ascii="Arial" w:eastAsia="Times New Roman" w:hAnsi="Arial" w:cs="Arial"/>
              <w:color w:val="2A2A2A"/>
              <w:shd w:val="clear" w:color="auto" w:fill="FFFFFF"/>
            </w:rPr>
          </w:rPrChange>
        </w:rPr>
        <w:t xml:space="preserve">Zhongxin Li: </w:t>
      </w:r>
      <w:r w:rsidR="002B36D5" w:rsidRPr="00202F44">
        <w:rPr>
          <w:rFonts w:ascii="Times New Roman" w:eastAsia="Times New Roman" w:hAnsi="Times New Roman" w:cs="Times New Roman"/>
          <w:color w:val="2A2A2A"/>
          <w:shd w:val="clear" w:color="auto" w:fill="FFFFFF"/>
          <w:rPrChange w:id="39" w:author="zhongxinli1993@gmail.com" w:date="2018-02-25T22:28:00Z">
            <w:rPr>
              <w:rFonts w:ascii="Arial" w:eastAsia="Times New Roman" w:hAnsi="Arial" w:cs="Arial"/>
              <w:color w:val="2A2A2A"/>
              <w:shd w:val="clear" w:color="auto" w:fill="FFFFFF"/>
            </w:rPr>
          </w:rPrChange>
        </w:rPr>
        <w:t>charger</w:t>
      </w:r>
      <w:r w:rsidRPr="00202F44">
        <w:rPr>
          <w:rFonts w:ascii="Times New Roman" w:eastAsia="Times New Roman" w:hAnsi="Times New Roman" w:cs="Times New Roman"/>
          <w:color w:val="2A2A2A"/>
          <w:shd w:val="clear" w:color="auto" w:fill="FFFFFF"/>
          <w:rPrChange w:id="40" w:author="zhongxinli1993@gmail.com" w:date="2018-02-25T22:28:00Z">
            <w:rPr>
              <w:rFonts w:ascii="Arial" w:eastAsia="Times New Roman" w:hAnsi="Arial" w:cs="Arial"/>
              <w:color w:val="2A2A2A"/>
              <w:shd w:val="clear" w:color="auto" w:fill="FFFFFF"/>
            </w:rPr>
          </w:rPrChange>
        </w:rPr>
        <w:t>-sharing system</w:t>
      </w:r>
    </w:p>
    <w:p w:rsidR="001B3ADD" w:rsidRPr="00202F44" w:rsidRDefault="001B3ADD" w:rsidP="00626825">
      <w:pPr>
        <w:rPr>
          <w:rFonts w:ascii="Times New Roman" w:eastAsia="Times New Roman" w:hAnsi="Times New Roman" w:cs="Times New Roman"/>
          <w:color w:val="2A2A2A"/>
          <w:shd w:val="clear" w:color="auto" w:fill="FFFFFF"/>
          <w:rPrChange w:id="41" w:author="zhongxinli1993@gmail.com" w:date="2018-02-25T22:28:00Z">
            <w:rPr>
              <w:rFonts w:ascii="Arial" w:eastAsia="Times New Roman" w:hAnsi="Arial" w:cs="Arial"/>
              <w:color w:val="2A2A2A"/>
              <w:shd w:val="clear" w:color="auto" w:fill="FFFFFF"/>
            </w:rPr>
          </w:rPrChange>
        </w:rPr>
      </w:pPr>
    </w:p>
    <w:p w:rsidR="00D75FA3" w:rsidRPr="00202F44" w:rsidRDefault="00C546DA" w:rsidP="00626825">
      <w:pPr>
        <w:rPr>
          <w:rFonts w:ascii="Times New Roman" w:eastAsia="Times New Roman" w:hAnsi="Times New Roman" w:cs="Times New Roman"/>
          <w:b/>
          <w:color w:val="2A2A2A"/>
          <w:shd w:val="clear" w:color="auto" w:fill="FFFFFF"/>
          <w:rPrChange w:id="42" w:author="zhongxinli1993@gmail.com" w:date="2018-02-25T22:28:00Z">
            <w:rPr>
              <w:rFonts w:ascii="Arial" w:eastAsia="Times New Roman" w:hAnsi="Arial" w:cs="Arial"/>
              <w:b/>
              <w:color w:val="2A2A2A"/>
              <w:shd w:val="clear" w:color="auto" w:fill="FFFFFF"/>
            </w:rPr>
          </w:rPrChange>
        </w:rPr>
      </w:pPr>
      <w:r w:rsidRPr="00202F44">
        <w:rPr>
          <w:rFonts w:ascii="Times New Roman" w:eastAsia="Times New Roman" w:hAnsi="Times New Roman" w:cs="Times New Roman"/>
          <w:b/>
          <w:color w:val="2A2A2A"/>
          <w:shd w:val="clear" w:color="auto" w:fill="FFFFFF"/>
          <w:rPrChange w:id="43" w:author="zhongxinli1993@gmail.com" w:date="2018-02-25T22:28:00Z">
            <w:rPr>
              <w:rFonts w:ascii="Arial" w:eastAsia="Times New Roman" w:hAnsi="Arial" w:cs="Arial"/>
              <w:b/>
              <w:color w:val="2A2A2A"/>
              <w:shd w:val="clear" w:color="auto" w:fill="FFFFFF"/>
            </w:rPr>
          </w:rPrChange>
        </w:rPr>
        <w:t>Introducing</w:t>
      </w:r>
    </w:p>
    <w:p w:rsidR="00C546DA" w:rsidRPr="00202F44" w:rsidRDefault="00C546DA" w:rsidP="00626825">
      <w:pPr>
        <w:rPr>
          <w:rFonts w:ascii="Times New Roman" w:hAnsi="Times New Roman" w:cs="Times New Roman"/>
          <w:color w:val="2A2A2A"/>
          <w:shd w:val="clear" w:color="auto" w:fill="FFFFFF"/>
          <w:rPrChange w:id="44" w:author="zhongxinli1993@gmail.com" w:date="2018-02-25T22:28:00Z">
            <w:rPr>
              <w:rFonts w:ascii="Arial" w:hAnsi="Arial" w:cs="Arial"/>
              <w:color w:val="2A2A2A"/>
              <w:shd w:val="clear" w:color="auto" w:fill="FFFFFF"/>
            </w:rPr>
          </w:rPrChange>
        </w:rPr>
      </w:pPr>
    </w:p>
    <w:p w:rsidR="00C546DA" w:rsidRPr="00F7406A" w:rsidRDefault="00C546DA" w:rsidP="00C546DA">
      <w:pPr>
        <w:rPr>
          <w:rFonts w:ascii="Times New Roman" w:eastAsia="Times New Roman" w:hAnsi="Times New Roman" w:cs="Times New Roman"/>
          <w:highlight w:val="yellow"/>
          <w:rPrChange w:id="45" w:author="Xu, Kexin" w:date="2018-02-27T15:50:00Z">
            <w:rPr>
              <w:rFonts w:ascii="Times New Roman" w:eastAsia="Times New Roman" w:hAnsi="Times New Roman" w:cs="Times New Roman"/>
            </w:rPr>
          </w:rPrChange>
        </w:rPr>
      </w:pPr>
      <w:bookmarkStart w:id="46" w:name="OLE_LINK25"/>
      <w:bookmarkStart w:id="47" w:name="OLE_LINK26"/>
      <w:r w:rsidRPr="004D51ED">
        <w:rPr>
          <w:rFonts w:ascii="Times New Roman" w:eastAsia="Times New Roman" w:hAnsi="Times New Roman" w:cs="Times New Roman"/>
          <w:color w:val="000000"/>
          <w:highlight w:val="yellow"/>
          <w:shd w:val="clear" w:color="auto" w:fill="FFFFFF"/>
          <w:rPrChange w:id="48" w:author="Xu, Kexin" w:date="2018-02-27T15:44:00Z">
            <w:rPr>
              <w:rFonts w:ascii="Times New Roman" w:eastAsia="Times New Roman" w:hAnsi="Times New Roman" w:cs="Times New Roman"/>
              <w:color w:val="000000"/>
              <w:shd w:val="clear" w:color="auto" w:fill="FFFFFF"/>
            </w:rPr>
          </w:rPrChange>
        </w:rPr>
        <w:t xml:space="preserve">Congruence between the image a company portrays externally and the way it operates internally is critical today. </w:t>
      </w:r>
      <w:bookmarkEnd w:id="46"/>
      <w:bookmarkEnd w:id="47"/>
      <w:r w:rsidRPr="00F7406A">
        <w:rPr>
          <w:rFonts w:ascii="Times New Roman" w:eastAsia="Times New Roman" w:hAnsi="Times New Roman" w:cs="Times New Roman"/>
          <w:color w:val="000000"/>
          <w:highlight w:val="yellow"/>
          <w:shd w:val="clear" w:color="auto" w:fill="FFFFFF"/>
          <w:rPrChange w:id="49" w:author="Xu, Kexin" w:date="2018-02-27T15:50:00Z">
            <w:rPr>
              <w:rFonts w:ascii="Times New Roman" w:eastAsia="Times New Roman" w:hAnsi="Times New Roman" w:cs="Times New Roman"/>
              <w:color w:val="000000"/>
              <w:shd w:val="clear" w:color="auto" w:fill="FFFFFF"/>
            </w:rPr>
          </w:rPrChange>
        </w:rPr>
        <w:t>People</w:t>
      </w:r>
      <w:r w:rsidRPr="00F7406A">
        <w:rPr>
          <w:rFonts w:ascii="Times New Roman" w:eastAsia="Times New Roman" w:hAnsi="Times New Roman" w:cs="Times New Roman"/>
          <w:color w:val="000000"/>
          <w:shd w:val="clear" w:color="auto" w:fill="FFFFFF"/>
        </w:rPr>
        <w:t xml:space="preserve"> are pulling back the curtains on companies and revealing how well, or not, </w:t>
      </w:r>
      <w:r w:rsidRPr="00F7406A">
        <w:rPr>
          <w:rFonts w:ascii="Times New Roman" w:eastAsia="Times New Roman" w:hAnsi="Times New Roman" w:cs="Times New Roman"/>
          <w:color w:val="000000"/>
          <w:highlight w:val="yellow"/>
          <w:shd w:val="clear" w:color="auto" w:fill="FFFFFF"/>
          <w:rPrChange w:id="50" w:author="Xu, Kexin" w:date="2018-02-27T15:50:00Z">
            <w:rPr>
              <w:rFonts w:ascii="Times New Roman" w:eastAsia="Times New Roman" w:hAnsi="Times New Roman" w:cs="Times New Roman"/>
              <w:color w:val="000000"/>
              <w:shd w:val="clear" w:color="auto" w:fill="FFFFFF"/>
            </w:rPr>
          </w:rPrChange>
        </w:rPr>
        <w:t>their internal cultures are aligned with external images. </w:t>
      </w:r>
    </w:p>
    <w:p w:rsidR="007F1C36" w:rsidRPr="004D51ED" w:rsidRDefault="007F1C36" w:rsidP="00C546DA">
      <w:pPr>
        <w:rPr>
          <w:rFonts w:ascii="Times New Roman" w:eastAsia="Times New Roman" w:hAnsi="Times New Roman" w:cs="Times New Roman"/>
          <w:color w:val="000000"/>
          <w:highlight w:val="yellow"/>
          <w:shd w:val="clear" w:color="auto" w:fill="FFFFFF"/>
          <w:rPrChange w:id="51" w:author="Xu, Kexin" w:date="2018-02-27T15:44:00Z">
            <w:rPr>
              <w:rFonts w:ascii="Times New Roman" w:eastAsia="Times New Roman" w:hAnsi="Times New Roman" w:cs="Times New Roman"/>
              <w:color w:val="000000"/>
              <w:shd w:val="clear" w:color="auto" w:fill="FFFFFF"/>
            </w:rPr>
          </w:rPrChange>
        </w:rPr>
      </w:pPr>
    </w:p>
    <w:p w:rsidR="00C546DA" w:rsidRPr="00202F44" w:rsidRDefault="00C546DA" w:rsidP="00C546DA">
      <w:pPr>
        <w:rPr>
          <w:rFonts w:ascii="Times New Roman" w:eastAsia="Times New Roman" w:hAnsi="Times New Roman" w:cs="Times New Roman"/>
          <w:color w:val="000000"/>
          <w:shd w:val="clear" w:color="auto" w:fill="FFFFFF"/>
        </w:rPr>
      </w:pPr>
      <w:r w:rsidRPr="004D51ED">
        <w:rPr>
          <w:rFonts w:ascii="Times New Roman" w:eastAsia="Times New Roman" w:hAnsi="Times New Roman" w:cs="Times New Roman"/>
          <w:color w:val="000000"/>
          <w:highlight w:val="yellow"/>
          <w:shd w:val="clear" w:color="auto" w:fill="FFFFFF"/>
          <w:rPrChange w:id="52" w:author="Xu, Kexin" w:date="2018-02-27T15:44:00Z">
            <w:rPr>
              <w:rFonts w:ascii="Times New Roman" w:eastAsia="Times New Roman" w:hAnsi="Times New Roman" w:cs="Times New Roman"/>
              <w:color w:val="000000"/>
              <w:shd w:val="clear" w:color="auto" w:fill="FFFFFF"/>
            </w:rPr>
          </w:rPrChange>
        </w:rPr>
        <w:t xml:space="preserve">People only want to associate themselves with brands that reflect their personal values. And with more than enough options to choose from in any given category, customers easily and quickly shift their loyalties when they perceive any cognitive dissonance.  A company that doesn't integrate its culture and its brand may go undetected for </w:t>
      </w:r>
      <w:r w:rsidR="007F1C36" w:rsidRPr="004D51ED">
        <w:rPr>
          <w:rFonts w:ascii="Times New Roman" w:eastAsia="Times New Roman" w:hAnsi="Times New Roman" w:cs="Times New Roman"/>
          <w:color w:val="000000"/>
          <w:highlight w:val="yellow"/>
          <w:shd w:val="clear" w:color="auto" w:fill="FFFFFF"/>
          <w:rPrChange w:id="53" w:author="Xu, Kexin" w:date="2018-02-27T15:44:00Z">
            <w:rPr>
              <w:rFonts w:ascii="Times New Roman" w:eastAsia="Times New Roman" w:hAnsi="Times New Roman" w:cs="Times New Roman"/>
              <w:color w:val="000000"/>
              <w:shd w:val="clear" w:color="auto" w:fill="FFFFFF"/>
            </w:rPr>
          </w:rPrChange>
        </w:rPr>
        <w:t>a while</w:t>
      </w:r>
      <w:r w:rsidRPr="004D51ED">
        <w:rPr>
          <w:rFonts w:ascii="Times New Roman" w:eastAsia="Times New Roman" w:hAnsi="Times New Roman" w:cs="Times New Roman"/>
          <w:color w:val="000000"/>
          <w:highlight w:val="yellow"/>
          <w:shd w:val="clear" w:color="auto" w:fill="FFFFFF"/>
          <w:rPrChange w:id="54" w:author="Xu, Kexin" w:date="2018-02-27T15:44:00Z">
            <w:rPr>
              <w:rFonts w:ascii="Times New Roman" w:eastAsia="Times New Roman" w:hAnsi="Times New Roman" w:cs="Times New Roman"/>
              <w:color w:val="000000"/>
              <w:shd w:val="clear" w:color="auto" w:fill="FFFFFF"/>
            </w:rPr>
          </w:rPrChange>
        </w:rPr>
        <w:t xml:space="preserve"> -- but eventually customers will discover the lack of alignment lose all trust and respect for the brand.</w:t>
      </w:r>
    </w:p>
    <w:p w:rsidR="007F1C36" w:rsidRPr="00202F44" w:rsidRDefault="007F1C36" w:rsidP="00C546DA">
      <w:pPr>
        <w:rPr>
          <w:rFonts w:ascii="Times New Roman" w:eastAsia="Times New Roman" w:hAnsi="Times New Roman" w:cs="Times New Roman"/>
          <w:color w:val="000000"/>
          <w:shd w:val="clear" w:color="auto" w:fill="FFFFFF"/>
        </w:rPr>
      </w:pPr>
    </w:p>
    <w:p w:rsidR="00580223" w:rsidRPr="00202F44" w:rsidRDefault="007F1C36" w:rsidP="00C546DA">
      <w:pPr>
        <w:rPr>
          <w:ins w:id="55" w:author="zhongxinli1993@gmail.com" w:date="2018-02-25T21:45:00Z"/>
          <w:rFonts w:ascii="Times New Roman" w:hAnsi="Times New Roman" w:cs="Times New Roman"/>
          <w:color w:val="000000"/>
          <w:shd w:val="clear" w:color="auto" w:fill="FFFFFF"/>
        </w:rPr>
      </w:pPr>
      <w:bookmarkStart w:id="56" w:name="OLE_LINK5"/>
      <w:bookmarkStart w:id="57" w:name="OLE_LINK6"/>
      <w:r w:rsidRPr="00202F44">
        <w:rPr>
          <w:rFonts w:ascii="Times New Roman" w:eastAsia="Times New Roman" w:hAnsi="Times New Roman" w:cs="Times New Roman"/>
          <w:color w:val="000000"/>
          <w:shd w:val="clear" w:color="auto" w:fill="FFFFFF"/>
        </w:rPr>
        <w:t xml:space="preserve">In this sense, our platform is an easy way to fix the trust problem between the companies and costumers. For costumers, we keep track and record the performance of the company, eliminate the possibility that the company may delete or </w:t>
      </w:r>
      <w:r w:rsidR="0041773A" w:rsidRPr="00202F44">
        <w:rPr>
          <w:rFonts w:ascii="Times New Roman" w:hAnsi="Times New Roman" w:cs="Times New Roman"/>
          <w:color w:val="000000"/>
          <w:shd w:val="clear" w:color="auto" w:fill="FFFFFF"/>
        </w:rPr>
        <w:t>distort the data and our platform provide a place for customers to protect their own rights and interests. The most important thing is they can get the feedback efficiently from the platform.</w:t>
      </w:r>
      <w:ins w:id="58" w:author="zhongxinli1993@gmail.com" w:date="2018-02-25T21:41:00Z">
        <w:r w:rsidR="00580223" w:rsidRPr="00202F44">
          <w:rPr>
            <w:rFonts w:ascii="Times New Roman" w:hAnsi="Times New Roman" w:cs="Times New Roman"/>
            <w:color w:val="000000"/>
            <w:shd w:val="clear" w:color="auto" w:fill="FFFFFF"/>
          </w:rPr>
          <w:t xml:space="preserve"> Customers will have </w:t>
        </w:r>
      </w:ins>
      <w:ins w:id="59" w:author="zhongxinli1993@gmail.com" w:date="2018-02-25T21:42:00Z">
        <w:r w:rsidR="00580223" w:rsidRPr="00202F44">
          <w:rPr>
            <w:rFonts w:ascii="Times New Roman" w:hAnsi="Times New Roman" w:cs="Times New Roman"/>
            <w:color w:val="000000"/>
            <w:shd w:val="clear" w:color="auto" w:fill="FFFFFF"/>
          </w:rPr>
          <w:t>enough information</w:t>
        </w:r>
      </w:ins>
      <w:ins w:id="60" w:author="zhongxinli1993@gmail.com" w:date="2018-02-25T21:44:00Z">
        <w:r w:rsidR="00580223" w:rsidRPr="00202F44">
          <w:rPr>
            <w:rFonts w:ascii="Times New Roman" w:hAnsi="Times New Roman" w:cs="Times New Roman"/>
            <w:color w:val="000000"/>
            <w:shd w:val="clear" w:color="auto" w:fill="FFFFFF"/>
          </w:rPr>
          <w:t xml:space="preserve"> with credi</w:t>
        </w:r>
      </w:ins>
      <w:ins w:id="61" w:author="zhongxinli1993@gmail.com" w:date="2018-02-25T21:45:00Z">
        <w:r w:rsidR="00580223" w:rsidRPr="00202F44">
          <w:rPr>
            <w:rFonts w:ascii="Times New Roman" w:hAnsi="Times New Roman" w:cs="Times New Roman"/>
            <w:color w:val="000000"/>
            <w:shd w:val="clear" w:color="auto" w:fill="FFFFFF"/>
          </w:rPr>
          <w:t>bility provided by blockchain to help them make the best choice.</w:t>
        </w:r>
      </w:ins>
    </w:p>
    <w:p w:rsidR="0041773A" w:rsidRPr="00202F44" w:rsidDel="00580223" w:rsidRDefault="0041773A" w:rsidP="00C546DA">
      <w:pPr>
        <w:rPr>
          <w:del w:id="62" w:author="zhongxinli1993@gmail.com" w:date="2018-02-25T21:42:00Z"/>
          <w:rFonts w:ascii="Times New Roman" w:hAnsi="Times New Roman" w:cs="Times New Roman"/>
          <w:color w:val="000000"/>
          <w:shd w:val="clear" w:color="auto" w:fill="FFFFFF"/>
        </w:rPr>
      </w:pPr>
      <w:del w:id="63" w:author="zhongxinli1993@gmail.com" w:date="2018-02-25T21:41:00Z">
        <w:r w:rsidRPr="00202F44" w:rsidDel="00580223">
          <w:rPr>
            <w:rFonts w:ascii="Times New Roman" w:hAnsi="Times New Roman" w:cs="Times New Roman"/>
            <w:color w:val="000000"/>
            <w:shd w:val="clear" w:color="auto" w:fill="FFFFFF"/>
          </w:rPr>
          <w:lastRenderedPageBreak/>
          <w:delText xml:space="preserve"> </w:delText>
        </w:r>
      </w:del>
    </w:p>
    <w:p w:rsidR="007F1C36" w:rsidRPr="00202F44" w:rsidRDefault="0041773A" w:rsidP="00C546DA">
      <w:pPr>
        <w:rPr>
          <w:rFonts w:ascii="Times New Roman" w:hAnsi="Times New Roman" w:cs="Times New Roman"/>
          <w:color w:val="000000"/>
          <w:shd w:val="clear" w:color="auto" w:fill="FFFFFF"/>
        </w:rPr>
      </w:pPr>
      <w:bookmarkStart w:id="64" w:name="OLE_LINK27"/>
      <w:bookmarkStart w:id="65" w:name="OLE_LINK28"/>
      <w:r w:rsidRPr="00202F44">
        <w:rPr>
          <w:rFonts w:ascii="Times New Roman" w:hAnsi="Times New Roman" w:cs="Times New Roman"/>
          <w:color w:val="000000"/>
          <w:shd w:val="clear" w:color="auto" w:fill="FFFFFF"/>
        </w:rPr>
        <w:t>For company</w:t>
      </w:r>
      <w:bookmarkEnd w:id="64"/>
      <w:bookmarkEnd w:id="65"/>
      <w:r w:rsidRPr="00202F44">
        <w:rPr>
          <w:rFonts w:ascii="Times New Roman" w:hAnsi="Times New Roman" w:cs="Times New Roman"/>
          <w:color w:val="000000"/>
          <w:shd w:val="clear" w:color="auto" w:fill="FFFFFF"/>
        </w:rPr>
        <w:t xml:space="preserve">, they do not need cost much money and time to root causes, all the data are trackable in our </w:t>
      </w:r>
      <w:r w:rsidR="00554510" w:rsidRPr="00202F44">
        <w:rPr>
          <w:rFonts w:ascii="Times New Roman" w:hAnsi="Times New Roman" w:cs="Times New Roman"/>
          <w:color w:val="000000"/>
          <w:shd w:val="clear" w:color="auto" w:fill="FFFFFF"/>
        </w:rPr>
        <w:t>system, also</w:t>
      </w:r>
      <w:r w:rsidR="00D024F2" w:rsidRPr="00202F44">
        <w:rPr>
          <w:rFonts w:ascii="Times New Roman" w:hAnsi="Times New Roman" w:cs="Times New Roman"/>
          <w:color w:val="000000"/>
          <w:shd w:val="clear" w:color="auto" w:fill="FFFFFF"/>
        </w:rPr>
        <w:t xml:space="preserve"> they do</w:t>
      </w:r>
      <w:ins w:id="66" w:author="zhongxinli1993@gmail.com" w:date="2018-02-25T21:48:00Z">
        <w:r w:rsidR="00580223" w:rsidRPr="00202F44">
          <w:rPr>
            <w:rFonts w:ascii="Times New Roman" w:hAnsi="Times New Roman" w:cs="Times New Roman"/>
            <w:color w:val="000000"/>
            <w:shd w:val="clear" w:color="auto" w:fill="FFFFFF"/>
          </w:rPr>
          <w:t>n’</w:t>
        </w:r>
      </w:ins>
      <w:del w:id="67" w:author="zhongxinli1993@gmail.com" w:date="2018-02-25T21:47:00Z">
        <w:r w:rsidR="00D024F2" w:rsidRPr="00202F44" w:rsidDel="00580223">
          <w:rPr>
            <w:rFonts w:ascii="Times New Roman" w:hAnsi="Times New Roman" w:cs="Times New Roman"/>
            <w:color w:val="000000"/>
            <w:shd w:val="clear" w:color="auto" w:fill="FFFFFF"/>
          </w:rPr>
          <w:delText xml:space="preserve"> </w:delText>
        </w:r>
      </w:del>
      <w:del w:id="68" w:author="Unknown">
        <w:r w:rsidR="00D024F2" w:rsidRPr="00202F44" w:rsidDel="00580223">
          <w:rPr>
            <w:rFonts w:ascii="Times New Roman" w:hAnsi="Times New Roman" w:cs="Times New Roman"/>
            <w:color w:val="000000"/>
            <w:shd w:val="clear" w:color="auto" w:fill="FFFFFF"/>
          </w:rPr>
          <w:delText>n</w:delText>
        </w:r>
      </w:del>
      <w:r w:rsidR="00D024F2" w:rsidRPr="00202F44">
        <w:rPr>
          <w:rFonts w:ascii="Times New Roman" w:hAnsi="Times New Roman" w:cs="Times New Roman"/>
          <w:color w:val="000000"/>
          <w:shd w:val="clear" w:color="auto" w:fill="FFFFFF"/>
        </w:rPr>
        <w:t xml:space="preserve">t need </w:t>
      </w:r>
      <w:r w:rsidR="00554510" w:rsidRPr="00202F44">
        <w:rPr>
          <w:rFonts w:ascii="Times New Roman" w:hAnsi="Times New Roman" w:cs="Times New Roman"/>
          <w:color w:val="000000"/>
          <w:shd w:val="clear" w:color="auto" w:fill="FFFFFF"/>
        </w:rPr>
        <w:t xml:space="preserve">to </w:t>
      </w:r>
      <w:r w:rsidR="002B36D5" w:rsidRPr="00202F44">
        <w:rPr>
          <w:rFonts w:ascii="Times New Roman" w:hAnsi="Times New Roman" w:cs="Times New Roman"/>
          <w:color w:val="000000"/>
          <w:shd w:val="clear" w:color="auto" w:fill="FFFFFF"/>
        </w:rPr>
        <w:t>pay</w:t>
      </w:r>
      <w:r w:rsidR="00554510" w:rsidRPr="00202F44">
        <w:rPr>
          <w:rFonts w:ascii="Times New Roman" w:hAnsi="Times New Roman" w:cs="Times New Roman"/>
          <w:color w:val="000000"/>
          <w:shd w:val="clear" w:color="auto" w:fill="FFFFFF"/>
        </w:rPr>
        <w:t xml:space="preserve"> much money to </w:t>
      </w:r>
      <w:ins w:id="69" w:author="zhongxinli1993@gmail.com" w:date="2018-02-25T21:48:00Z">
        <w:r w:rsidR="00580223" w:rsidRPr="00202F44">
          <w:rPr>
            <w:rFonts w:ascii="Times New Roman" w:hAnsi="Times New Roman" w:cs="Times New Roman"/>
            <w:color w:val="000000"/>
            <w:shd w:val="clear" w:color="auto" w:fill="FFFFFF"/>
          </w:rPr>
          <w:t xml:space="preserve">establish their own credit system. </w:t>
        </w:r>
      </w:ins>
      <w:ins w:id="70" w:author="zhongxinli1993@gmail.com" w:date="2018-02-25T21:50:00Z">
        <w:r w:rsidR="00580223" w:rsidRPr="00202F44">
          <w:rPr>
            <w:rFonts w:ascii="Times New Roman" w:hAnsi="Times New Roman" w:cs="Times New Roman"/>
            <w:color w:val="000000"/>
            <w:shd w:val="clear" w:color="auto" w:fill="FFFFFF"/>
          </w:rPr>
          <w:t xml:space="preserve">On the other hand, this </w:t>
        </w:r>
      </w:ins>
      <w:ins w:id="71" w:author="zhongxinli1993@gmail.com" w:date="2018-02-25T21:51:00Z">
        <w:r w:rsidR="00FE3182" w:rsidRPr="00202F44">
          <w:rPr>
            <w:rFonts w:ascii="Times New Roman" w:hAnsi="Times New Roman" w:cs="Times New Roman"/>
            <w:color w:val="000000"/>
            <w:shd w:val="clear" w:color="auto" w:fill="FFFFFF"/>
          </w:rPr>
          <w:t xml:space="preserve">will </w:t>
        </w:r>
      </w:ins>
      <w:ins w:id="72" w:author="zhongxinli1993@gmail.com" w:date="2018-02-25T21:50:00Z">
        <w:r w:rsidR="00FE3182" w:rsidRPr="00202F44">
          <w:rPr>
            <w:rFonts w:ascii="Times New Roman" w:hAnsi="Times New Roman" w:cs="Times New Roman"/>
            <w:color w:val="000000"/>
            <w:shd w:val="clear" w:color="auto" w:fill="FFFFFF"/>
          </w:rPr>
          <w:t>protect</w:t>
        </w:r>
        <w:r w:rsidR="00580223" w:rsidRPr="00202F44">
          <w:rPr>
            <w:rFonts w:ascii="Times New Roman" w:hAnsi="Times New Roman" w:cs="Times New Roman"/>
            <w:color w:val="000000"/>
            <w:shd w:val="clear" w:color="auto" w:fill="FFFFFF"/>
          </w:rPr>
          <w:t xml:space="preserve"> the</w:t>
        </w:r>
        <w:r w:rsidR="00FE3182" w:rsidRPr="00202F44">
          <w:rPr>
            <w:rFonts w:ascii="Times New Roman" w:hAnsi="Times New Roman" w:cs="Times New Roman"/>
            <w:color w:val="000000"/>
            <w:shd w:val="clear" w:color="auto" w:fill="FFFFFF"/>
          </w:rPr>
          <w:t xml:space="preserve"> privacy of consumers and avoid</w:t>
        </w:r>
        <w:r w:rsidR="00580223" w:rsidRPr="00202F44">
          <w:rPr>
            <w:rFonts w:ascii="Times New Roman" w:hAnsi="Times New Roman" w:cs="Times New Roman"/>
            <w:color w:val="000000"/>
            <w:shd w:val="clear" w:color="auto" w:fill="FFFFFF"/>
          </w:rPr>
          <w:t xml:space="preserve"> disputes that </w:t>
        </w:r>
      </w:ins>
      <w:ins w:id="73" w:author="zhongxinli1993@gmail.com" w:date="2018-02-25T21:52:00Z">
        <w:r w:rsidR="00FE3182" w:rsidRPr="00202F44">
          <w:rPr>
            <w:rFonts w:ascii="Times New Roman" w:hAnsi="Times New Roman" w:cs="Times New Roman"/>
            <w:color w:val="000000"/>
            <w:shd w:val="clear" w:color="auto" w:fill="FFFFFF"/>
          </w:rPr>
          <w:t xml:space="preserve">they may </w:t>
        </w:r>
      </w:ins>
      <w:ins w:id="74" w:author="zhongxinli1993@gmail.com" w:date="2018-02-25T21:50:00Z">
        <w:r w:rsidR="00580223" w:rsidRPr="00202F44">
          <w:rPr>
            <w:rFonts w:ascii="Times New Roman" w:hAnsi="Times New Roman" w:cs="Times New Roman"/>
            <w:color w:val="000000"/>
            <w:shd w:val="clear" w:color="auto" w:fill="FFFFFF"/>
          </w:rPr>
          <w:t xml:space="preserve">infringe consumer privacy. </w:t>
        </w:r>
        <w:r w:rsidR="00FE3182" w:rsidRPr="00202F44">
          <w:rPr>
            <w:rFonts w:ascii="Times New Roman" w:hAnsi="Times New Roman" w:cs="Times New Roman"/>
            <w:color w:val="000000"/>
            <w:shd w:val="clear" w:color="auto" w:fill="FFFFFF"/>
          </w:rPr>
          <w:t xml:space="preserve">Some companies even need to </w:t>
        </w:r>
      </w:ins>
      <w:r w:rsidR="00554510" w:rsidRPr="00202F44">
        <w:rPr>
          <w:rFonts w:ascii="Times New Roman" w:hAnsi="Times New Roman" w:cs="Times New Roman"/>
          <w:color w:val="000000"/>
          <w:shd w:val="clear" w:color="auto" w:fill="FFFFFF"/>
        </w:rPr>
        <w:t>supervise staffs</w:t>
      </w:r>
      <w:ins w:id="75" w:author="zhongxinli1993@gmail.com" w:date="2018-02-25T21:51:00Z">
        <w:r w:rsidR="00FE3182" w:rsidRPr="00202F44">
          <w:rPr>
            <w:rFonts w:ascii="Times New Roman" w:hAnsi="Times New Roman" w:cs="Times New Roman"/>
            <w:color w:val="000000"/>
            <w:shd w:val="clear" w:color="auto" w:fill="FFFFFF"/>
          </w:rPr>
          <w:t xml:space="preserve">. But now they don’t need to cost a lot on that. </w:t>
        </w:r>
      </w:ins>
      <w:del w:id="76" w:author="zhongxinli1993@gmail.com" w:date="2018-02-25T21:51:00Z">
        <w:r w:rsidR="00554510" w:rsidRPr="00202F44" w:rsidDel="00FE3182">
          <w:rPr>
            <w:rFonts w:ascii="Times New Roman" w:hAnsi="Times New Roman" w:cs="Times New Roman"/>
            <w:color w:val="000000"/>
            <w:shd w:val="clear" w:color="auto" w:fill="FFFFFF"/>
          </w:rPr>
          <w:delText xml:space="preserve">, </w:delText>
        </w:r>
      </w:del>
      <w:ins w:id="77" w:author="zhongxinli1993@gmail.com" w:date="2018-02-25T21:51:00Z">
        <w:r w:rsidR="00FE3182" w:rsidRPr="00202F44">
          <w:rPr>
            <w:rFonts w:ascii="Times New Roman" w:hAnsi="Times New Roman" w:cs="Times New Roman"/>
            <w:color w:val="000000"/>
            <w:shd w:val="clear" w:color="auto" w:fill="FFFFFF"/>
          </w:rPr>
          <w:t>O</w:t>
        </w:r>
      </w:ins>
      <w:del w:id="78" w:author="zhongxinli1993@gmail.com" w:date="2018-02-25T21:51:00Z">
        <w:r w:rsidR="00554510" w:rsidRPr="00202F44" w:rsidDel="00FE3182">
          <w:rPr>
            <w:rFonts w:ascii="Times New Roman" w:hAnsi="Times New Roman" w:cs="Times New Roman"/>
            <w:color w:val="000000"/>
            <w:shd w:val="clear" w:color="auto" w:fill="FFFFFF"/>
          </w:rPr>
          <w:delText>o</w:delText>
        </w:r>
      </w:del>
      <w:r w:rsidR="00554510" w:rsidRPr="00202F44">
        <w:rPr>
          <w:rFonts w:ascii="Times New Roman" w:hAnsi="Times New Roman" w:cs="Times New Roman"/>
          <w:color w:val="000000"/>
          <w:shd w:val="clear" w:color="auto" w:fill="FFFFFF"/>
        </w:rPr>
        <w:t>ur system can help them to regulate employee performance and behavior.</w:t>
      </w:r>
    </w:p>
    <w:bookmarkEnd w:id="56"/>
    <w:bookmarkEnd w:id="57"/>
    <w:p w:rsidR="00554510" w:rsidRPr="00202F44" w:rsidRDefault="00554510" w:rsidP="00C546DA">
      <w:pPr>
        <w:rPr>
          <w:rFonts w:ascii="Times New Roman" w:hAnsi="Times New Roman" w:cs="Times New Roman"/>
          <w:color w:val="000000"/>
          <w:shd w:val="clear" w:color="auto" w:fill="FFFFFF"/>
        </w:rPr>
      </w:pPr>
    </w:p>
    <w:p w:rsidR="00554510" w:rsidRPr="00202F44" w:rsidRDefault="00554510" w:rsidP="00C546DA">
      <w:pPr>
        <w:rPr>
          <w:ins w:id="79" w:author="zhongxinli1993@gmail.com" w:date="2018-02-25T21:52:00Z"/>
          <w:rFonts w:ascii="Times New Roman" w:hAnsi="Times New Roman" w:cs="Times New Roman"/>
          <w:color w:val="000000"/>
          <w:shd w:val="clear" w:color="auto" w:fill="FFFFFF"/>
        </w:rPr>
      </w:pPr>
      <w:bookmarkStart w:id="80" w:name="OLE_LINK7"/>
      <w:bookmarkStart w:id="81" w:name="OLE_LINK8"/>
      <w:bookmarkStart w:id="82" w:name="OLE_LINK12"/>
      <w:bookmarkStart w:id="83" w:name="_GoBack"/>
      <w:r w:rsidRPr="00F7406A">
        <w:rPr>
          <w:rFonts w:ascii="Times New Roman" w:hAnsi="Times New Roman" w:cs="Times New Roman"/>
          <w:color w:val="000000"/>
          <w:highlight w:val="yellow"/>
          <w:shd w:val="clear" w:color="auto" w:fill="FFFFFF"/>
          <w:rPrChange w:id="84" w:author="Xu, Kexin" w:date="2018-02-27T15:45:00Z">
            <w:rPr>
              <w:rFonts w:ascii="Times New Roman" w:hAnsi="Times New Roman" w:cs="Times New Roman"/>
              <w:color w:val="000000"/>
              <w:shd w:val="clear" w:color="auto" w:fill="FFFFFF"/>
            </w:rPr>
          </w:rPrChange>
        </w:rPr>
        <w:t xml:space="preserve">All in all, our platform can improve the share-economy system, no matter from business and </w:t>
      </w:r>
      <w:del w:id="85" w:author="Xu, Kexin" w:date="2018-02-27T14:36:00Z">
        <w:r w:rsidRPr="00F7406A" w:rsidDel="009E27B1">
          <w:rPr>
            <w:rFonts w:ascii="Times New Roman" w:hAnsi="Times New Roman" w:cs="Times New Roman"/>
            <w:color w:val="000000"/>
            <w:highlight w:val="yellow"/>
            <w:shd w:val="clear" w:color="auto" w:fill="FFFFFF"/>
            <w:rPrChange w:id="86" w:author="Xu, Kexin" w:date="2018-02-27T15:45:00Z">
              <w:rPr>
                <w:rFonts w:ascii="Times New Roman" w:hAnsi="Times New Roman" w:cs="Times New Roman"/>
                <w:color w:val="000000"/>
                <w:shd w:val="clear" w:color="auto" w:fill="FFFFFF"/>
              </w:rPr>
            </w:rPrChange>
          </w:rPr>
          <w:delText>technical</w:delText>
        </w:r>
      </w:del>
      <w:ins w:id="87" w:author="Xu, Kexin" w:date="2018-02-27T14:36:00Z">
        <w:r w:rsidR="009E27B1" w:rsidRPr="00F7406A">
          <w:rPr>
            <w:rFonts w:ascii="Times New Roman" w:hAnsi="Times New Roman" w:cs="Times New Roman"/>
            <w:color w:val="000000"/>
            <w:highlight w:val="yellow"/>
            <w:shd w:val="clear" w:color="auto" w:fill="FFFFFF"/>
            <w:rPrChange w:id="88" w:author="Xu, Kexin" w:date="2018-02-27T15:45:00Z">
              <w:rPr>
                <w:rFonts w:ascii="Times New Roman" w:hAnsi="Times New Roman" w:cs="Times New Roman"/>
                <w:color w:val="000000"/>
                <w:shd w:val="clear" w:color="auto" w:fill="FFFFFF"/>
              </w:rPr>
            </w:rPrChange>
          </w:rPr>
          <w:t>technology</w:t>
        </w:r>
      </w:ins>
      <w:r w:rsidRPr="00F7406A">
        <w:rPr>
          <w:rFonts w:ascii="Times New Roman" w:hAnsi="Times New Roman" w:cs="Times New Roman"/>
          <w:color w:val="000000"/>
          <w:highlight w:val="yellow"/>
          <w:shd w:val="clear" w:color="auto" w:fill="FFFFFF"/>
          <w:rPrChange w:id="89" w:author="Xu, Kexin" w:date="2018-02-27T15:45:00Z">
            <w:rPr>
              <w:rFonts w:ascii="Times New Roman" w:hAnsi="Times New Roman" w:cs="Times New Roman"/>
              <w:color w:val="000000"/>
              <w:shd w:val="clear" w:color="auto" w:fill="FFFFFF"/>
            </w:rPr>
          </w:rPrChange>
        </w:rPr>
        <w:t xml:space="preserve">.  Our first step is implementing the data recording with blockchain technology, then we will try to </w:t>
      </w:r>
      <w:r w:rsidR="002B36D5" w:rsidRPr="00F7406A">
        <w:rPr>
          <w:rFonts w:ascii="Times New Roman" w:hAnsi="Times New Roman" w:cs="Times New Roman"/>
          <w:color w:val="000000"/>
          <w:highlight w:val="yellow"/>
          <w:shd w:val="clear" w:color="auto" w:fill="FFFFFF"/>
          <w:rPrChange w:id="90" w:author="Xu, Kexin" w:date="2018-02-27T15:45:00Z">
            <w:rPr>
              <w:rFonts w:ascii="Times New Roman" w:hAnsi="Times New Roman" w:cs="Times New Roman"/>
              <w:color w:val="000000"/>
              <w:shd w:val="clear" w:color="auto" w:fill="FFFFFF"/>
            </w:rPr>
          </w:rPrChange>
        </w:rPr>
        <w:t>launch</w:t>
      </w:r>
      <w:r w:rsidRPr="00F7406A">
        <w:rPr>
          <w:rFonts w:ascii="Times New Roman" w:hAnsi="Times New Roman" w:cs="Times New Roman"/>
          <w:color w:val="000000"/>
          <w:highlight w:val="yellow"/>
          <w:shd w:val="clear" w:color="auto" w:fill="FFFFFF"/>
          <w:rPrChange w:id="91" w:author="Xu, Kexin" w:date="2018-02-27T15:45:00Z">
            <w:rPr>
              <w:rFonts w:ascii="Times New Roman" w:hAnsi="Times New Roman" w:cs="Times New Roman"/>
              <w:color w:val="000000"/>
              <w:shd w:val="clear" w:color="auto" w:fill="FFFFFF"/>
            </w:rPr>
          </w:rPrChange>
        </w:rPr>
        <w:t xml:space="preserve"> our platform, the last step </w:t>
      </w:r>
      <w:r w:rsidR="002B36D5" w:rsidRPr="00F7406A">
        <w:rPr>
          <w:rFonts w:ascii="Times New Roman" w:hAnsi="Times New Roman" w:cs="Times New Roman"/>
          <w:color w:val="000000"/>
          <w:highlight w:val="yellow"/>
          <w:shd w:val="clear" w:color="auto" w:fill="FFFFFF"/>
          <w:rPrChange w:id="92" w:author="Xu, Kexin" w:date="2018-02-27T15:45:00Z">
            <w:rPr>
              <w:rFonts w:ascii="Times New Roman" w:hAnsi="Times New Roman" w:cs="Times New Roman"/>
              <w:color w:val="000000"/>
              <w:shd w:val="clear" w:color="auto" w:fill="FFFFFF"/>
            </w:rPr>
          </w:rPrChange>
        </w:rPr>
        <w:t>is issuing our own token.</w:t>
      </w:r>
    </w:p>
    <w:p w:rsidR="00FE3182" w:rsidRPr="00202F44" w:rsidRDefault="00FE3182" w:rsidP="00FE3182">
      <w:pPr>
        <w:rPr>
          <w:ins w:id="93" w:author="zhongxinli1993@gmail.com" w:date="2018-02-25T21:55:00Z"/>
          <w:rFonts w:ascii="Times New Roman" w:hAnsi="Times New Roman" w:cs="Times New Roman"/>
          <w:color w:val="000000"/>
          <w:shd w:val="clear" w:color="auto" w:fill="FFFFFF"/>
        </w:rPr>
      </w:pPr>
    </w:p>
    <w:p w:rsidR="00FC503A" w:rsidRPr="00202F44" w:rsidRDefault="00FE3182" w:rsidP="00FC503A">
      <w:pPr>
        <w:pStyle w:val="HTMLPreformatted"/>
        <w:shd w:val="clear" w:color="auto" w:fill="FFFFFF"/>
        <w:rPr>
          <w:ins w:id="94" w:author="zhongxinli1993@gmail.com" w:date="2018-02-25T22:03:00Z"/>
          <w:rFonts w:ascii="Times New Roman" w:eastAsiaTheme="minorEastAsia" w:hAnsi="Times New Roman" w:cs="Times New Roman"/>
          <w:color w:val="212121"/>
          <w:sz w:val="24"/>
          <w:szCs w:val="24"/>
          <w:rPrChange w:id="95" w:author="zhongxinli1993@gmail.com" w:date="2018-02-25T22:28:00Z">
            <w:rPr>
              <w:ins w:id="96" w:author="zhongxinli1993@gmail.com" w:date="2018-02-25T22:03:00Z"/>
              <w:rFonts w:ascii="inherit" w:hAnsi="inherit"/>
              <w:color w:val="212121"/>
            </w:rPr>
          </w:rPrChange>
        </w:rPr>
      </w:pPr>
      <w:ins w:id="97" w:author="zhongxinli1993@gmail.com" w:date="2018-02-25T21:55:00Z">
        <w:r w:rsidRPr="00202F44">
          <w:rPr>
            <w:rFonts w:ascii="Times New Roman" w:hAnsi="Times New Roman" w:cs="Times New Roman"/>
            <w:color w:val="000000"/>
            <w:sz w:val="24"/>
            <w:szCs w:val="24"/>
            <w:shd w:val="clear" w:color="auto" w:fill="FFFFFF"/>
            <w:rPrChange w:id="98" w:author="zhongxinli1993@gmail.com" w:date="2018-02-25T22:28:00Z">
              <w:rPr>
                <w:rFonts w:ascii="Times New Roman" w:hAnsi="Times New Roman" w:cs="Times New Roman"/>
                <w:color w:val="000000"/>
                <w:shd w:val="clear" w:color="auto" w:fill="FFFFFF"/>
              </w:rPr>
            </w:rPrChange>
          </w:rPr>
          <w:t xml:space="preserve">Preliminary, our token will be used </w:t>
        </w:r>
      </w:ins>
      <w:ins w:id="99" w:author="zhongxinli1993@gmail.com" w:date="2018-02-25T21:57:00Z">
        <w:r w:rsidRPr="00202F44">
          <w:rPr>
            <w:rFonts w:ascii="Times New Roman" w:hAnsi="Times New Roman" w:cs="Times New Roman"/>
            <w:color w:val="000000"/>
            <w:sz w:val="24"/>
            <w:szCs w:val="24"/>
            <w:shd w:val="clear" w:color="auto" w:fill="FFFFFF"/>
            <w:rPrChange w:id="100" w:author="zhongxinli1993@gmail.com" w:date="2018-02-25T22:28:00Z">
              <w:rPr>
                <w:rFonts w:ascii="Times New Roman" w:hAnsi="Times New Roman" w:cs="Times New Roman"/>
                <w:color w:val="000000"/>
                <w:shd w:val="clear" w:color="auto" w:fill="FFFFFF"/>
              </w:rPr>
            </w:rPrChange>
          </w:rPr>
          <w:t xml:space="preserve">like </w:t>
        </w:r>
      </w:ins>
      <w:ins w:id="101" w:author="zhongxinli1993@gmail.com" w:date="2018-02-25T21:58:00Z">
        <w:r w:rsidRPr="00202F44">
          <w:rPr>
            <w:rFonts w:ascii="Times New Roman" w:hAnsi="Times New Roman" w:cs="Times New Roman"/>
            <w:color w:val="212121"/>
            <w:sz w:val="24"/>
            <w:szCs w:val="24"/>
            <w:lang w:val="en"/>
            <w:rPrChange w:id="102" w:author="zhongxinli1993@gmail.com" w:date="2018-02-25T22:28:00Z">
              <w:rPr>
                <w:rFonts w:ascii="inherit" w:hAnsi="inherit"/>
                <w:color w:val="212121"/>
                <w:lang w:val="en"/>
              </w:rPr>
            </w:rPrChange>
          </w:rPr>
          <w:t>p</w:t>
        </w:r>
      </w:ins>
      <w:ins w:id="103" w:author="zhongxinli1993@gmail.com" w:date="2018-02-25T21:57:00Z">
        <w:r w:rsidRPr="00202F44">
          <w:rPr>
            <w:rFonts w:ascii="Times New Roman" w:hAnsi="Times New Roman" w:cs="Times New Roman"/>
            <w:color w:val="212121"/>
            <w:sz w:val="24"/>
            <w:szCs w:val="24"/>
            <w:lang w:val="en"/>
            <w:rPrChange w:id="104" w:author="zhongxinli1993@gmail.com" w:date="2018-02-25T22:28:00Z">
              <w:rPr>
                <w:rFonts w:ascii="inherit" w:hAnsi="inherit"/>
                <w:color w:val="212121"/>
                <w:lang w:val="en"/>
              </w:rPr>
            </w:rPrChange>
          </w:rPr>
          <w:t>rocedu</w:t>
        </w:r>
      </w:ins>
      <w:ins w:id="105" w:author="zhongxinli1993@gmail.com" w:date="2018-02-25T21:58:00Z">
        <w:r w:rsidRPr="00202F44">
          <w:rPr>
            <w:rFonts w:ascii="Times New Roman" w:hAnsi="Times New Roman" w:cs="Times New Roman"/>
            <w:color w:val="212121"/>
            <w:sz w:val="24"/>
            <w:szCs w:val="24"/>
            <w:lang w:val="en"/>
            <w:rPrChange w:id="106" w:author="zhongxinli1993@gmail.com" w:date="2018-02-25T22:28:00Z">
              <w:rPr>
                <w:rFonts w:ascii="inherit" w:hAnsi="inherit"/>
                <w:color w:val="212121"/>
                <w:lang w:val="en"/>
              </w:rPr>
            </w:rPrChange>
          </w:rPr>
          <w:t>re</w:t>
        </w:r>
      </w:ins>
      <w:ins w:id="107" w:author="zhongxinli1993@gmail.com" w:date="2018-02-25T21:59:00Z">
        <w:r w:rsidRPr="00202F44">
          <w:rPr>
            <w:rFonts w:ascii="Times New Roman" w:hAnsi="Times New Roman" w:cs="Times New Roman"/>
            <w:color w:val="212121"/>
            <w:sz w:val="24"/>
            <w:szCs w:val="24"/>
            <w:lang w:val="en"/>
            <w:rPrChange w:id="108" w:author="zhongxinli1993@gmail.com" w:date="2018-02-25T22:28:00Z">
              <w:rPr>
                <w:rFonts w:ascii="inherit" w:hAnsi="inherit"/>
                <w:color w:val="212121"/>
                <w:lang w:val="en"/>
              </w:rPr>
            </w:rPrChange>
          </w:rPr>
          <w:t>s</w:t>
        </w:r>
      </w:ins>
      <w:ins w:id="109" w:author="zhongxinli1993@gmail.com" w:date="2018-02-25T21:57:00Z">
        <w:r w:rsidRPr="00202F44">
          <w:rPr>
            <w:rFonts w:ascii="Times New Roman" w:hAnsi="Times New Roman" w:cs="Times New Roman"/>
            <w:color w:val="212121"/>
            <w:sz w:val="24"/>
            <w:szCs w:val="24"/>
            <w:lang w:val="en"/>
            <w:rPrChange w:id="110" w:author="zhongxinli1993@gmail.com" w:date="2018-02-25T22:28:00Z">
              <w:rPr>
                <w:rFonts w:ascii="inherit" w:hAnsi="inherit"/>
                <w:color w:val="212121"/>
                <w:lang w:val="en"/>
              </w:rPr>
            </w:rPrChange>
          </w:rPr>
          <w:t xml:space="preserve"> fee</w:t>
        </w:r>
      </w:ins>
      <w:ins w:id="111" w:author="zhongxinli1993@gmail.com" w:date="2018-02-25T21:59:00Z">
        <w:r w:rsidRPr="00202F44">
          <w:rPr>
            <w:rFonts w:ascii="Times New Roman" w:hAnsi="Times New Roman" w:cs="Times New Roman"/>
            <w:color w:val="212121"/>
            <w:sz w:val="24"/>
            <w:szCs w:val="24"/>
            <w:lang w:val="en"/>
            <w:rPrChange w:id="112" w:author="zhongxinli1993@gmail.com" w:date="2018-02-25T22:28:00Z">
              <w:rPr>
                <w:rFonts w:ascii="inherit" w:hAnsi="inherit"/>
                <w:color w:val="212121"/>
                <w:lang w:val="en"/>
              </w:rPr>
            </w:rPrChange>
          </w:rPr>
          <w:t>. For example, compan</w:t>
        </w:r>
        <w:r w:rsidR="00FC503A" w:rsidRPr="00202F44">
          <w:rPr>
            <w:rFonts w:ascii="Times New Roman" w:hAnsi="Times New Roman" w:cs="Times New Roman"/>
            <w:color w:val="212121"/>
            <w:sz w:val="24"/>
            <w:szCs w:val="24"/>
            <w:lang w:val="en"/>
            <w:rPrChange w:id="113" w:author="zhongxinli1993@gmail.com" w:date="2018-02-25T22:28:00Z">
              <w:rPr>
                <w:rFonts w:ascii="inherit" w:hAnsi="inherit"/>
                <w:color w:val="212121"/>
                <w:lang w:val="en"/>
              </w:rPr>
            </w:rPrChange>
          </w:rPr>
          <w:t>ies need to pay fee for</w:t>
        </w:r>
      </w:ins>
      <w:ins w:id="114" w:author="zhongxinli1993@gmail.com" w:date="2018-02-25T22:00:00Z">
        <w:r w:rsidR="00FC503A" w:rsidRPr="00202F44">
          <w:rPr>
            <w:rFonts w:ascii="Times New Roman" w:hAnsi="Times New Roman" w:cs="Times New Roman"/>
            <w:color w:val="212121"/>
            <w:sz w:val="24"/>
            <w:szCs w:val="24"/>
            <w:lang w:val="en"/>
            <w:rPrChange w:id="115" w:author="zhongxinli1993@gmail.com" w:date="2018-02-25T22:28:00Z">
              <w:rPr>
                <w:rFonts w:ascii="inherit" w:hAnsi="inherit"/>
                <w:color w:val="212121"/>
                <w:lang w:val="en"/>
              </w:rPr>
            </w:rPrChange>
          </w:rPr>
          <w:t xml:space="preserve"> </w:t>
        </w:r>
      </w:ins>
      <w:ins w:id="116" w:author="zhongxinli1993@gmail.com" w:date="2018-02-25T22:01:00Z">
        <w:r w:rsidR="00FC503A" w:rsidRPr="00202F44">
          <w:rPr>
            <w:rFonts w:ascii="Times New Roman" w:eastAsiaTheme="minorEastAsia" w:hAnsi="Times New Roman" w:cs="Times New Roman" w:hint="eastAsia"/>
            <w:color w:val="212121"/>
            <w:sz w:val="24"/>
            <w:szCs w:val="24"/>
            <w:rPrChange w:id="117" w:author="zhongxinli1993@gmail.com" w:date="2018-02-25T22:28:00Z">
              <w:rPr>
                <w:rFonts w:ascii="inherit" w:eastAsiaTheme="minorEastAsia" w:hAnsi="inherit" w:hint="eastAsia"/>
                <w:color w:val="212121"/>
              </w:rPr>
            </w:rPrChange>
          </w:rPr>
          <w:t>confirming</w:t>
        </w:r>
      </w:ins>
      <w:ins w:id="118" w:author="zhongxinli1993@gmail.com" w:date="2018-02-25T22:00:00Z">
        <w:r w:rsidR="00FC503A" w:rsidRPr="00202F44">
          <w:rPr>
            <w:rFonts w:ascii="Times New Roman" w:eastAsiaTheme="minorEastAsia" w:hAnsi="Times New Roman" w:cs="Times New Roman" w:hint="eastAsia"/>
            <w:color w:val="212121"/>
            <w:sz w:val="24"/>
            <w:szCs w:val="24"/>
            <w:rPrChange w:id="119" w:author="zhongxinli1993@gmail.com" w:date="2018-02-25T22:28:00Z">
              <w:rPr>
                <w:rFonts w:ascii="inherit" w:eastAsiaTheme="minorEastAsia" w:hAnsi="inherit" w:hint="eastAsia"/>
                <w:color w:val="212121"/>
              </w:rPr>
            </w:rPrChange>
          </w:rPr>
          <w:t xml:space="preserve"> the </w:t>
        </w:r>
      </w:ins>
      <w:ins w:id="120" w:author="zhongxinli1993@gmail.com" w:date="2018-02-25T22:01:00Z">
        <w:r w:rsidR="00FC503A" w:rsidRPr="00202F44">
          <w:rPr>
            <w:rFonts w:ascii="Times New Roman" w:eastAsiaTheme="minorEastAsia" w:hAnsi="Times New Roman" w:cs="Times New Roman" w:hint="eastAsia"/>
            <w:color w:val="212121"/>
            <w:sz w:val="24"/>
            <w:szCs w:val="24"/>
            <w:rPrChange w:id="121" w:author="zhongxinli1993@gmail.com" w:date="2018-02-25T22:28:00Z">
              <w:rPr>
                <w:rFonts w:ascii="inherit" w:eastAsiaTheme="minorEastAsia" w:hAnsi="inherit" w:hint="eastAsia"/>
                <w:color w:val="212121"/>
              </w:rPr>
            </w:rPrChange>
          </w:rPr>
          <w:t xml:space="preserve">transaction record. Our token is not like bitcoin. It is more like ripple. </w:t>
        </w:r>
      </w:ins>
      <w:ins w:id="122" w:author="zhongxinli1993@gmail.com" w:date="2018-02-25T22:02:00Z">
        <w:r w:rsidR="00FC503A" w:rsidRPr="00202F44">
          <w:rPr>
            <w:rFonts w:ascii="Times New Roman" w:eastAsiaTheme="minorEastAsia" w:hAnsi="Times New Roman" w:cs="Times New Roman" w:hint="eastAsia"/>
            <w:color w:val="212121"/>
            <w:sz w:val="24"/>
            <w:szCs w:val="24"/>
            <w:rPrChange w:id="123" w:author="zhongxinli1993@gmail.com" w:date="2018-02-25T22:28:00Z">
              <w:rPr>
                <w:rFonts w:ascii="inherit" w:eastAsiaTheme="minorEastAsia" w:hAnsi="inherit" w:hint="eastAsia"/>
                <w:color w:val="212121"/>
              </w:rPr>
            </w:rPrChange>
          </w:rPr>
          <w:t xml:space="preserve">We will use our token like a reward for those people who </w:t>
        </w:r>
      </w:ins>
      <w:ins w:id="124" w:author="zhongxinli1993@gmail.com" w:date="2018-02-25T22:03:00Z">
        <w:r w:rsidR="00FC503A" w:rsidRPr="00202F44">
          <w:rPr>
            <w:rFonts w:ascii="Times New Roman" w:eastAsiaTheme="minorEastAsia" w:hAnsi="Times New Roman" w:cs="Times New Roman" w:hint="eastAsia"/>
            <w:color w:val="212121"/>
            <w:sz w:val="24"/>
            <w:szCs w:val="24"/>
            <w:rPrChange w:id="125" w:author="zhongxinli1993@gmail.com" w:date="2018-02-25T22:28:00Z">
              <w:rPr>
                <w:rFonts w:ascii="inherit" w:eastAsiaTheme="minorEastAsia" w:hAnsi="inherit" w:hint="eastAsia"/>
                <w:color w:val="212121"/>
              </w:rPr>
            </w:rPrChange>
          </w:rPr>
          <w:t xml:space="preserve">help to </w:t>
        </w:r>
      </w:ins>
      <w:ins w:id="126" w:author="zhongxinli1993@gmail.com" w:date="2018-02-25T22:04:00Z">
        <w:r w:rsidR="00FC503A" w:rsidRPr="00202F44">
          <w:rPr>
            <w:rFonts w:ascii="Times New Roman" w:hAnsi="Times New Roman" w:cs="Times New Roman"/>
            <w:color w:val="212121"/>
            <w:sz w:val="24"/>
            <w:szCs w:val="24"/>
            <w:lang w:val="en"/>
            <w:rPrChange w:id="127" w:author="zhongxinli1993@gmail.com" w:date="2018-02-25T22:28:00Z">
              <w:rPr>
                <w:rFonts w:ascii="inherit" w:hAnsi="inherit"/>
                <w:color w:val="212121"/>
                <w:lang w:val="en"/>
              </w:rPr>
            </w:rPrChange>
          </w:rPr>
          <w:t>b</w:t>
        </w:r>
      </w:ins>
      <w:ins w:id="128" w:author="zhongxinli1993@gmail.com" w:date="2018-02-25T22:03:00Z">
        <w:r w:rsidR="00FC503A" w:rsidRPr="00202F44">
          <w:rPr>
            <w:rFonts w:ascii="Times New Roman" w:hAnsi="Times New Roman" w:cs="Times New Roman"/>
            <w:color w:val="212121"/>
            <w:sz w:val="24"/>
            <w:szCs w:val="24"/>
            <w:lang w:val="en"/>
            <w:rPrChange w:id="129" w:author="zhongxinli1993@gmail.com" w:date="2018-02-25T22:28:00Z">
              <w:rPr>
                <w:rFonts w:ascii="inherit" w:hAnsi="inherit"/>
                <w:color w:val="212121"/>
                <w:lang w:val="en"/>
              </w:rPr>
            </w:rPrChange>
          </w:rPr>
          <w:t>uild and maintain the community</w:t>
        </w:r>
      </w:ins>
      <w:ins w:id="130" w:author="zhongxinli1993@gmail.com" w:date="2018-02-25T22:04:00Z">
        <w:r w:rsidR="00FC503A" w:rsidRPr="00202F44">
          <w:rPr>
            <w:rFonts w:ascii="Times New Roman" w:hAnsi="Times New Roman" w:cs="Times New Roman"/>
            <w:color w:val="212121"/>
            <w:sz w:val="24"/>
            <w:szCs w:val="24"/>
            <w:lang w:val="en"/>
          </w:rPr>
          <w:t xml:space="preserve">. </w:t>
        </w:r>
      </w:ins>
    </w:p>
    <w:bookmarkEnd w:id="80"/>
    <w:bookmarkEnd w:id="81"/>
    <w:bookmarkEnd w:id="82"/>
    <w:bookmarkEnd w:id="83"/>
    <w:p w:rsidR="00FE3182" w:rsidRPr="00202F44" w:rsidRDefault="00FE3182" w:rsidP="00FC503A">
      <w:pPr>
        <w:pStyle w:val="HTMLPreformatted"/>
        <w:rPr>
          <w:ins w:id="131" w:author="zhongxinli1993@gmail.com" w:date="2018-02-25T21:57:00Z"/>
          <w:rFonts w:ascii="Times New Roman" w:eastAsiaTheme="minorEastAsia" w:hAnsi="Times New Roman" w:cs="Times New Roman"/>
          <w:color w:val="212121"/>
          <w:sz w:val="24"/>
          <w:szCs w:val="24"/>
          <w:rPrChange w:id="132" w:author="zhongxinli1993@gmail.com" w:date="2018-02-25T22:28:00Z">
            <w:rPr>
              <w:ins w:id="133" w:author="zhongxinli1993@gmail.com" w:date="2018-02-25T21:57:00Z"/>
              <w:rFonts w:ascii="inherit" w:hAnsi="inherit"/>
              <w:color w:val="212121"/>
            </w:rPr>
          </w:rPrChange>
        </w:rPr>
      </w:pPr>
    </w:p>
    <w:p w:rsidR="00FE3182" w:rsidRPr="00202F44" w:rsidDel="00FC503A" w:rsidRDefault="00FE3182" w:rsidP="00FE3182">
      <w:pPr>
        <w:rPr>
          <w:del w:id="134" w:author="zhongxinli1993@gmail.com" w:date="2018-02-25T22:04:00Z"/>
          <w:rFonts w:ascii="Times New Roman" w:hAnsi="Times New Roman" w:cs="Times New Roman"/>
          <w:color w:val="000000"/>
          <w:shd w:val="clear" w:color="auto" w:fill="FFFFFF"/>
        </w:rPr>
      </w:pPr>
    </w:p>
    <w:p w:rsidR="002B36D5" w:rsidRPr="00202F44" w:rsidRDefault="002B36D5" w:rsidP="00C546DA">
      <w:pPr>
        <w:rPr>
          <w:rFonts w:ascii="Times New Roman" w:hAnsi="Times New Roman" w:cs="Times New Roman"/>
          <w:color w:val="000000"/>
          <w:shd w:val="clear" w:color="auto" w:fill="FFFFFF"/>
        </w:rPr>
      </w:pPr>
    </w:p>
    <w:p w:rsidR="002B36D5" w:rsidRPr="00202F44" w:rsidRDefault="002B36D5" w:rsidP="00C546DA">
      <w:pPr>
        <w:rPr>
          <w:rFonts w:ascii="Times New Roman" w:hAnsi="Times New Roman" w:cs="Times New Roman"/>
          <w:color w:val="000000"/>
          <w:shd w:val="clear" w:color="auto" w:fill="FFFFFF"/>
        </w:rPr>
      </w:pPr>
      <w:r w:rsidRPr="00202F44">
        <w:rPr>
          <w:rFonts w:ascii="Times New Roman" w:hAnsi="Times New Roman" w:cs="Times New Roman"/>
          <w:color w:val="000000"/>
          <w:shd w:val="clear" w:color="auto" w:fill="FFFFFF"/>
        </w:rPr>
        <w:t>Keywords: image of a company, trust, respect, track and record, distort the data, feedback, platform, supervise, employee performance and behavior, token</w:t>
      </w:r>
    </w:p>
    <w:p w:rsidR="00C546DA" w:rsidRPr="00202F44" w:rsidRDefault="00C546DA" w:rsidP="00626825">
      <w:pPr>
        <w:rPr>
          <w:rFonts w:ascii="Times New Roman" w:eastAsia="Times New Roman" w:hAnsi="Times New Roman" w:cs="Times New Roman"/>
          <w:color w:val="2A2A2A"/>
          <w:shd w:val="clear" w:color="auto" w:fill="FFFFFF"/>
          <w:rPrChange w:id="135" w:author="zhongxinli1993@gmail.com" w:date="2018-02-25T22:28:00Z">
            <w:rPr>
              <w:rFonts w:ascii="Arial" w:eastAsia="Times New Roman" w:hAnsi="Arial" w:cs="Arial"/>
              <w:color w:val="2A2A2A"/>
              <w:shd w:val="clear" w:color="auto" w:fill="FFFFFF"/>
            </w:rPr>
          </w:rPrChange>
        </w:rPr>
      </w:pPr>
    </w:p>
    <w:p w:rsidR="00C546DA" w:rsidRPr="00202F44" w:rsidRDefault="00C546DA" w:rsidP="00626825">
      <w:pPr>
        <w:rPr>
          <w:rFonts w:ascii="Times New Roman" w:eastAsia="Times New Roman" w:hAnsi="Times New Roman" w:cs="Times New Roman"/>
          <w:color w:val="2A2A2A"/>
          <w:shd w:val="clear" w:color="auto" w:fill="FFFFFF"/>
          <w:rPrChange w:id="136" w:author="zhongxinli1993@gmail.com" w:date="2018-02-25T22:28:00Z">
            <w:rPr>
              <w:rFonts w:ascii="Arial" w:eastAsia="Times New Roman" w:hAnsi="Arial" w:cs="Arial"/>
              <w:color w:val="2A2A2A"/>
              <w:shd w:val="clear" w:color="auto" w:fill="FFFFFF"/>
            </w:rPr>
          </w:rPrChange>
        </w:rPr>
      </w:pPr>
    </w:p>
    <w:p w:rsidR="001B3ADD" w:rsidRPr="00202F44" w:rsidRDefault="001B3ADD" w:rsidP="00626825">
      <w:pPr>
        <w:rPr>
          <w:rFonts w:ascii="Times New Roman" w:hAnsi="Times New Roman" w:cs="Times New Roman"/>
          <w:color w:val="2A2A2A"/>
          <w:shd w:val="clear" w:color="auto" w:fill="FFFFFF"/>
          <w:rPrChange w:id="137" w:author="zhongxinli1993@gmail.com" w:date="2018-02-25T22:28:00Z">
            <w:rPr>
              <w:rFonts w:ascii="Arial" w:hAnsi="Arial" w:cs="Arial"/>
              <w:color w:val="2A2A2A"/>
              <w:shd w:val="clear" w:color="auto" w:fill="FFFFFF"/>
            </w:rPr>
          </w:rPrChange>
        </w:rPr>
      </w:pPr>
    </w:p>
    <w:p w:rsidR="006357F5" w:rsidRPr="00202F44" w:rsidRDefault="006357F5" w:rsidP="00626825">
      <w:pPr>
        <w:rPr>
          <w:rFonts w:ascii="Times New Roman" w:hAnsi="Times New Roman" w:cs="Times New Roman"/>
          <w:color w:val="2A2A2A"/>
          <w:shd w:val="clear" w:color="auto" w:fill="FFFFFF"/>
          <w:rPrChange w:id="138" w:author="zhongxinli1993@gmail.com" w:date="2018-02-25T22:28:00Z">
            <w:rPr>
              <w:rFonts w:ascii="Arial" w:hAnsi="Arial" w:cs="Arial"/>
              <w:color w:val="2A2A2A"/>
              <w:shd w:val="clear" w:color="auto" w:fill="FFFFFF"/>
            </w:rPr>
          </w:rPrChange>
        </w:rPr>
      </w:pPr>
    </w:p>
    <w:p w:rsidR="00D75FA3" w:rsidRPr="00202F44" w:rsidRDefault="00D75FA3" w:rsidP="00626825">
      <w:pPr>
        <w:rPr>
          <w:rFonts w:ascii="Times New Roman" w:eastAsia="Times New Roman" w:hAnsi="Times New Roman" w:cs="Times New Roman"/>
          <w:color w:val="2A2A2A"/>
          <w:shd w:val="clear" w:color="auto" w:fill="FFFFFF"/>
          <w:rPrChange w:id="139" w:author="zhongxinli1993@gmail.com" w:date="2018-02-25T22:28:00Z">
            <w:rPr>
              <w:rFonts w:ascii="Arial" w:eastAsia="Times New Roman" w:hAnsi="Arial" w:cs="Arial"/>
              <w:color w:val="2A2A2A"/>
              <w:shd w:val="clear" w:color="auto" w:fill="FFFFFF"/>
            </w:rPr>
          </w:rPrChange>
        </w:rPr>
      </w:pPr>
    </w:p>
    <w:p w:rsidR="00A665EF" w:rsidRPr="00202F44" w:rsidRDefault="00A665EF" w:rsidP="00626825">
      <w:pPr>
        <w:rPr>
          <w:rFonts w:ascii="Times New Roman" w:hAnsi="Times New Roman" w:cs="Times New Roman"/>
          <w:color w:val="2A2A2A"/>
          <w:shd w:val="clear" w:color="auto" w:fill="FFFFFF"/>
          <w:rPrChange w:id="140" w:author="zhongxinli1993@gmail.com" w:date="2018-02-25T22:28:00Z">
            <w:rPr>
              <w:rFonts w:ascii="Arial" w:hAnsi="Arial" w:cs="Arial"/>
              <w:color w:val="2A2A2A"/>
              <w:shd w:val="clear" w:color="auto" w:fill="FFFFFF"/>
            </w:rPr>
          </w:rPrChange>
        </w:rPr>
      </w:pPr>
      <w:r w:rsidRPr="00202F44">
        <w:rPr>
          <w:rFonts w:ascii="Times New Roman" w:hAnsi="Times New Roman" w:cs="Times New Roman"/>
          <w:color w:val="2A2A2A"/>
          <w:shd w:val="clear" w:color="auto" w:fill="FFFFFF"/>
          <w:rPrChange w:id="141" w:author="zhongxinli1993@gmail.com" w:date="2018-02-25T22:28:00Z">
            <w:rPr>
              <w:rFonts w:ascii="Arial" w:hAnsi="Arial" w:cs="Arial"/>
              <w:color w:val="2A2A2A"/>
              <w:shd w:val="clear" w:color="auto" w:fill="FFFFFF"/>
            </w:rPr>
          </w:rPrChange>
        </w:rPr>
        <w:t>Bicycle-sharing system</w:t>
      </w:r>
      <w:r w:rsidR="002B36D5" w:rsidRPr="00202F44">
        <w:rPr>
          <w:rFonts w:ascii="Times New Roman" w:hAnsi="Times New Roman" w:cs="Times New Roman"/>
          <w:color w:val="2A2A2A"/>
          <w:shd w:val="clear" w:color="auto" w:fill="FFFFFF"/>
          <w:rPrChange w:id="142" w:author="zhongxinli1993@gmail.com" w:date="2018-02-25T22:28:00Z">
            <w:rPr>
              <w:rFonts w:ascii="Arial" w:hAnsi="Arial" w:cs="Arial"/>
              <w:color w:val="2A2A2A"/>
              <w:shd w:val="clear" w:color="auto" w:fill="FFFFFF"/>
            </w:rPr>
          </w:rPrChange>
        </w:rPr>
        <w:t>:</w:t>
      </w:r>
    </w:p>
    <w:p w:rsidR="00440413" w:rsidRPr="00202F44" w:rsidRDefault="00440413" w:rsidP="00626825">
      <w:pPr>
        <w:rPr>
          <w:rFonts w:ascii="Times New Roman" w:hAnsi="Times New Roman" w:cs="Times New Roman"/>
          <w:color w:val="2A2A2A"/>
          <w:shd w:val="clear" w:color="auto" w:fill="FFFFFF"/>
          <w:rPrChange w:id="143" w:author="zhongxinli1993@gmail.com" w:date="2018-02-25T22:28:00Z">
            <w:rPr>
              <w:rFonts w:ascii="Arial" w:hAnsi="Arial" w:cs="Arial"/>
              <w:color w:val="2A2A2A"/>
              <w:shd w:val="clear" w:color="auto" w:fill="FFFFFF"/>
            </w:rPr>
          </w:rPrChange>
        </w:rPr>
      </w:pPr>
    </w:p>
    <w:p w:rsidR="002B36D5" w:rsidRPr="00202F44" w:rsidRDefault="00085B86" w:rsidP="00626825">
      <w:pPr>
        <w:rPr>
          <w:rFonts w:ascii="Times New Roman" w:hAnsi="Times New Roman" w:cs="Times New Roman"/>
          <w:color w:val="2A2A2A"/>
          <w:shd w:val="clear" w:color="auto" w:fill="FFFFFF"/>
          <w:rPrChange w:id="144" w:author="zhongxinli1993@gmail.com" w:date="2018-02-25T22:28:00Z">
            <w:rPr>
              <w:rFonts w:ascii="Arial" w:hAnsi="Arial" w:cs="Arial"/>
              <w:color w:val="2A2A2A"/>
              <w:shd w:val="clear" w:color="auto" w:fill="FFFFFF"/>
            </w:rPr>
          </w:rPrChange>
        </w:rPr>
      </w:pPr>
      <w:r w:rsidRPr="00202F44">
        <w:rPr>
          <w:rFonts w:ascii="Times New Roman" w:hAnsi="Times New Roman" w:cs="Times New Roman"/>
          <w:color w:val="2A2A2A"/>
          <w:shd w:val="clear" w:color="auto" w:fill="FFFFFF"/>
          <w:rPrChange w:id="145" w:author="zhongxinli1993@gmail.com" w:date="2018-02-25T22:28:00Z">
            <w:rPr>
              <w:rFonts w:ascii="Arial" w:hAnsi="Arial" w:cs="Arial"/>
              <w:color w:val="2A2A2A"/>
              <w:shd w:val="clear" w:color="auto" w:fill="FFFFFF"/>
            </w:rPr>
          </w:rPrChange>
        </w:rPr>
        <w:t>Problem:</w:t>
      </w:r>
    </w:p>
    <w:p w:rsidR="00440413" w:rsidRPr="00202F44" w:rsidRDefault="00440413" w:rsidP="00440413">
      <w:pPr>
        <w:rPr>
          <w:rFonts w:ascii="Times New Roman" w:hAnsi="Times New Roman" w:cs="Times New Roman"/>
          <w:rPrChange w:id="146" w:author="zhongxinli1993@gmail.com" w:date="2018-02-25T22:28:00Z">
            <w:rPr>
              <w:rFonts w:cstheme="minorHAnsi"/>
            </w:rPr>
          </w:rPrChange>
        </w:rPr>
      </w:pPr>
    </w:p>
    <w:p w:rsidR="00440413" w:rsidRPr="00202F44" w:rsidRDefault="00440413" w:rsidP="00440413">
      <w:pPr>
        <w:rPr>
          <w:rFonts w:ascii="Times New Roman" w:hAnsi="Times New Roman" w:cs="Times New Roman"/>
          <w:rPrChange w:id="147" w:author="zhongxinli1993@gmail.com" w:date="2018-02-25T22:28:00Z">
            <w:rPr/>
          </w:rPrChange>
        </w:rPr>
      </w:pPr>
      <w:r w:rsidRPr="00202F44">
        <w:rPr>
          <w:rFonts w:ascii="Times New Roman" w:hAnsi="Times New Roman" w:cs="Times New Roman"/>
          <w:rPrChange w:id="148" w:author="zhongxinli1993@gmail.com" w:date="2018-02-25T22:28:00Z">
            <w:rPr/>
          </w:rPrChange>
        </w:rPr>
        <w:t>Disorderly parking:  according to my observation during the time I was in china, it is normal that different colors sharing bike parked disorderly in front of the entrance of metro station, some even just park in the middle of the bicycle lane and sidewalk.</w:t>
      </w:r>
    </w:p>
    <w:p w:rsidR="00440413" w:rsidRPr="00202F44" w:rsidRDefault="00440413" w:rsidP="00440413">
      <w:pPr>
        <w:rPr>
          <w:rFonts w:ascii="Times New Roman" w:hAnsi="Times New Roman" w:cs="Times New Roman"/>
          <w:rPrChange w:id="149" w:author="zhongxinli1993@gmail.com" w:date="2018-02-25T22:28:00Z">
            <w:rPr/>
          </w:rPrChange>
        </w:rPr>
      </w:pPr>
      <w:r w:rsidRPr="00202F44">
        <w:rPr>
          <w:rFonts w:ascii="Times New Roman" w:hAnsi="Times New Roman" w:cs="Times New Roman"/>
          <w:rPrChange w:id="150" w:author="zhongxinli1993@gmail.com" w:date="2018-02-25T22:28:00Z">
            <w:rPr/>
          </w:rPrChange>
        </w:rPr>
        <w:t xml:space="preserve">Dead bike problem: In some bustling commercial center, during the peak period, the bike using will have the one-way phenomenon, it cannot form a cycle use. Many costumers just park the bike as will, without thinking the next costumer who may not find the bike easily. </w:t>
      </w:r>
    </w:p>
    <w:p w:rsidR="00440413" w:rsidRPr="00202F44" w:rsidRDefault="00440413" w:rsidP="00440413">
      <w:pPr>
        <w:rPr>
          <w:rFonts w:ascii="Times New Roman" w:hAnsi="Times New Roman" w:cs="Times New Roman"/>
          <w:rPrChange w:id="151" w:author="zhongxinli1993@gmail.com" w:date="2018-02-25T22:28:00Z">
            <w:rPr/>
          </w:rPrChange>
        </w:rPr>
      </w:pPr>
    </w:p>
    <w:p w:rsidR="00440413" w:rsidRPr="00202F44" w:rsidRDefault="00440413" w:rsidP="00440413">
      <w:pPr>
        <w:rPr>
          <w:rFonts w:ascii="Times New Roman" w:hAnsi="Times New Roman" w:cs="Times New Roman"/>
          <w:rPrChange w:id="152" w:author="zhongxinli1993@gmail.com" w:date="2018-02-25T22:28:00Z">
            <w:rPr/>
          </w:rPrChange>
        </w:rPr>
      </w:pPr>
      <w:r w:rsidRPr="00202F44">
        <w:rPr>
          <w:rFonts w:ascii="Times New Roman" w:hAnsi="Times New Roman" w:cs="Times New Roman"/>
          <w:rPrChange w:id="153" w:author="zhongxinli1993@gmail.com" w:date="2018-02-25T22:28:00Z">
            <w:rPr/>
          </w:rPrChange>
        </w:rPr>
        <w:t>Keyword:  disorderly parking, dead bike problem</w:t>
      </w:r>
    </w:p>
    <w:p w:rsidR="00085B86" w:rsidRPr="00202F44" w:rsidRDefault="00085B86" w:rsidP="00626825">
      <w:pPr>
        <w:rPr>
          <w:rFonts w:ascii="Times New Roman" w:hAnsi="Times New Roman" w:cs="Times New Roman"/>
          <w:color w:val="2A2A2A"/>
          <w:shd w:val="clear" w:color="auto" w:fill="FFFFFF"/>
          <w:rPrChange w:id="154" w:author="zhongxinli1993@gmail.com" w:date="2018-02-25T22:28:00Z">
            <w:rPr>
              <w:rFonts w:ascii="Arial" w:hAnsi="Arial" w:cs="Arial"/>
              <w:color w:val="2A2A2A"/>
              <w:shd w:val="clear" w:color="auto" w:fill="FFFFFF"/>
            </w:rPr>
          </w:rPrChange>
        </w:rPr>
      </w:pPr>
    </w:p>
    <w:p w:rsidR="002B36D5" w:rsidRPr="00202F44" w:rsidRDefault="002B36D5" w:rsidP="00626825">
      <w:pPr>
        <w:rPr>
          <w:rFonts w:ascii="Times New Roman" w:hAnsi="Times New Roman" w:cs="Times New Roman"/>
          <w:color w:val="2A2A2A"/>
          <w:shd w:val="clear" w:color="auto" w:fill="FFFFFF"/>
          <w:rPrChange w:id="155" w:author="zhongxinli1993@gmail.com" w:date="2018-02-25T22:28:00Z">
            <w:rPr>
              <w:rFonts w:ascii="Arial" w:hAnsi="Arial" w:cs="Arial"/>
              <w:color w:val="2A2A2A"/>
              <w:shd w:val="clear" w:color="auto" w:fill="FFFFFF"/>
            </w:rPr>
          </w:rPrChange>
        </w:rPr>
      </w:pPr>
    </w:p>
    <w:p w:rsidR="00A665EF" w:rsidRPr="00202F44" w:rsidRDefault="00A665EF" w:rsidP="00626825">
      <w:pPr>
        <w:rPr>
          <w:rFonts w:ascii="Times New Roman" w:hAnsi="Times New Roman" w:cs="Times New Roman"/>
          <w:color w:val="2A2A2A"/>
          <w:shd w:val="clear" w:color="auto" w:fill="FFFFFF"/>
          <w:rPrChange w:id="156" w:author="zhongxinli1993@gmail.com" w:date="2018-02-25T22:28:00Z">
            <w:rPr>
              <w:rFonts w:ascii="Arial" w:hAnsi="Arial" w:cs="Arial"/>
              <w:color w:val="2A2A2A"/>
              <w:shd w:val="clear" w:color="auto" w:fill="FFFFFF"/>
            </w:rPr>
          </w:rPrChange>
        </w:rPr>
      </w:pPr>
    </w:p>
    <w:p w:rsidR="00F77D81" w:rsidRPr="00202F44" w:rsidRDefault="00A66C68" w:rsidP="00626825">
      <w:pPr>
        <w:rPr>
          <w:rFonts w:ascii="Times New Roman" w:hAnsi="Times New Roman" w:cs="Times New Roman"/>
          <w:color w:val="2A2A2A"/>
          <w:shd w:val="clear" w:color="auto" w:fill="FFFFFF"/>
          <w:rPrChange w:id="157" w:author="zhongxinli1993@gmail.com" w:date="2018-02-25T22:28:00Z">
            <w:rPr>
              <w:rFonts w:ascii="Arial" w:hAnsi="Arial" w:cs="Arial"/>
              <w:color w:val="2A2A2A"/>
              <w:shd w:val="clear" w:color="auto" w:fill="FFFFFF"/>
            </w:rPr>
          </w:rPrChange>
        </w:rPr>
      </w:pPr>
      <w:r w:rsidRPr="00202F44">
        <w:rPr>
          <w:rFonts w:ascii="Times New Roman" w:hAnsi="Times New Roman" w:cs="Times New Roman"/>
          <w:color w:val="2A2A2A"/>
          <w:shd w:val="clear" w:color="auto" w:fill="FFFFFF"/>
          <w:rPrChange w:id="158" w:author="zhongxinli1993@gmail.com" w:date="2018-02-25T22:28:00Z">
            <w:rPr>
              <w:rFonts w:ascii="Arial" w:hAnsi="Arial" w:cs="Arial"/>
              <w:color w:val="2A2A2A"/>
              <w:shd w:val="clear" w:color="auto" w:fill="FFFFFF"/>
            </w:rPr>
          </w:rPrChange>
        </w:rPr>
        <w:t xml:space="preserve">Stack-free </w:t>
      </w:r>
    </w:p>
    <w:p w:rsidR="00F77D81" w:rsidRPr="00202F44" w:rsidRDefault="00F77D81" w:rsidP="00626825">
      <w:pPr>
        <w:rPr>
          <w:rFonts w:ascii="Times New Roman" w:eastAsia="Times New Roman" w:hAnsi="Times New Roman" w:cs="Times New Roman"/>
          <w:color w:val="2A2A2A"/>
          <w:shd w:val="clear" w:color="auto" w:fill="FFFFFF"/>
          <w:rPrChange w:id="159" w:author="zhongxinli1993@gmail.com" w:date="2018-02-25T22:28:00Z">
            <w:rPr>
              <w:rFonts w:ascii="Arial" w:eastAsia="Times New Roman" w:hAnsi="Arial" w:cs="Arial"/>
              <w:color w:val="2A2A2A"/>
              <w:shd w:val="clear" w:color="auto" w:fill="FFFFFF"/>
            </w:rPr>
          </w:rPrChange>
        </w:rPr>
      </w:pPr>
    </w:p>
    <w:p w:rsidR="001B3ADD" w:rsidRPr="00202F44" w:rsidRDefault="002B36D5" w:rsidP="00626825">
      <w:pPr>
        <w:rPr>
          <w:rFonts w:ascii="Times New Roman" w:eastAsia="Times New Roman" w:hAnsi="Times New Roman" w:cs="Times New Roman"/>
          <w:color w:val="2A2A2A"/>
          <w:shd w:val="clear" w:color="auto" w:fill="FFFFFF"/>
          <w:rPrChange w:id="160" w:author="zhongxinli1993@gmail.com" w:date="2018-02-25T22:28:00Z">
            <w:rPr>
              <w:rFonts w:ascii="Arial" w:eastAsia="Times New Roman" w:hAnsi="Arial" w:cs="Arial"/>
              <w:color w:val="2A2A2A"/>
              <w:shd w:val="clear" w:color="auto" w:fill="FFFFFF"/>
            </w:rPr>
          </w:rPrChange>
        </w:rPr>
      </w:pPr>
      <w:r w:rsidRPr="00202F44">
        <w:rPr>
          <w:rFonts w:ascii="Times New Roman" w:eastAsia="Times New Roman" w:hAnsi="Times New Roman" w:cs="Times New Roman"/>
          <w:color w:val="2A2A2A"/>
          <w:shd w:val="clear" w:color="auto" w:fill="FFFFFF"/>
          <w:rPrChange w:id="161" w:author="zhongxinli1993@gmail.com" w:date="2018-02-25T22:28:00Z">
            <w:rPr>
              <w:rFonts w:ascii="Arial" w:eastAsia="Times New Roman" w:hAnsi="Arial" w:cs="Arial"/>
              <w:color w:val="2A2A2A"/>
              <w:shd w:val="clear" w:color="auto" w:fill="FFFFFF"/>
            </w:rPr>
          </w:rPrChange>
        </w:rPr>
        <w:t>Uber:</w:t>
      </w:r>
    </w:p>
    <w:p w:rsidR="005841F7" w:rsidRPr="00964373" w:rsidRDefault="005841F7" w:rsidP="00626825">
      <w:pPr>
        <w:rPr>
          <w:rFonts w:ascii="Times New Roman" w:hAnsi="Times New Roman" w:cs="Times New Roman"/>
          <w:color w:val="2A2A2A"/>
          <w:shd w:val="clear" w:color="auto" w:fill="FFFFFF"/>
          <w:rPrChange w:id="162" w:author="Xu, Kexin" w:date="2018-02-27T14:12:00Z">
            <w:rPr>
              <w:rFonts w:ascii="Arial" w:eastAsia="Times New Roman" w:hAnsi="Arial" w:cs="Arial"/>
              <w:color w:val="2A2A2A"/>
              <w:shd w:val="clear" w:color="auto" w:fill="FFFFFF"/>
            </w:rPr>
          </w:rPrChange>
        </w:rPr>
      </w:pPr>
    </w:p>
    <w:p w:rsidR="005841F7" w:rsidRPr="00202F44" w:rsidRDefault="002B36D5" w:rsidP="00626825">
      <w:pPr>
        <w:rPr>
          <w:rFonts w:ascii="Times New Roman" w:eastAsia="Times New Roman" w:hAnsi="Times New Roman" w:cs="Times New Roman"/>
          <w:color w:val="2A2A2A"/>
          <w:shd w:val="clear" w:color="auto" w:fill="FFFFFF"/>
          <w:rPrChange w:id="163" w:author="zhongxinli1993@gmail.com" w:date="2018-02-25T22:28:00Z">
            <w:rPr>
              <w:rFonts w:ascii="Arial" w:eastAsia="Times New Roman" w:hAnsi="Arial" w:cs="Arial"/>
              <w:color w:val="2A2A2A"/>
              <w:shd w:val="clear" w:color="auto" w:fill="FFFFFF"/>
            </w:rPr>
          </w:rPrChange>
        </w:rPr>
      </w:pPr>
      <w:r w:rsidRPr="00202F44">
        <w:rPr>
          <w:rFonts w:ascii="Times New Roman" w:eastAsia="Times New Roman" w:hAnsi="Times New Roman" w:cs="Times New Roman"/>
          <w:color w:val="2A2A2A"/>
          <w:shd w:val="clear" w:color="auto" w:fill="FFFFFF"/>
          <w:rPrChange w:id="164" w:author="zhongxinli1993@gmail.com" w:date="2018-02-25T22:28:00Z">
            <w:rPr>
              <w:rFonts w:ascii="Arial" w:eastAsia="Times New Roman" w:hAnsi="Arial" w:cs="Arial"/>
              <w:color w:val="2A2A2A"/>
              <w:shd w:val="clear" w:color="auto" w:fill="FFFFFF"/>
            </w:rPr>
          </w:rPrChange>
        </w:rPr>
        <w:t>Problem (</w:t>
      </w:r>
      <w:r w:rsidR="005841F7" w:rsidRPr="00202F44">
        <w:rPr>
          <w:rFonts w:ascii="Times New Roman" w:eastAsia="Times New Roman" w:hAnsi="Times New Roman" w:cs="Times New Roman"/>
          <w:color w:val="2A2A2A"/>
          <w:shd w:val="clear" w:color="auto" w:fill="FFFFFF"/>
          <w:rPrChange w:id="165" w:author="zhongxinli1993@gmail.com" w:date="2018-02-25T22:28:00Z">
            <w:rPr>
              <w:rFonts w:ascii="Arial" w:eastAsia="Times New Roman" w:hAnsi="Arial" w:cs="Arial"/>
              <w:color w:val="2A2A2A"/>
              <w:shd w:val="clear" w:color="auto" w:fill="FFFFFF"/>
            </w:rPr>
          </w:rPrChange>
        </w:rPr>
        <w:t xml:space="preserve">Sexual </w:t>
      </w:r>
      <w:r w:rsidRPr="00202F44">
        <w:rPr>
          <w:rFonts w:ascii="Times New Roman" w:eastAsia="Times New Roman" w:hAnsi="Times New Roman" w:cs="Times New Roman"/>
          <w:color w:val="2A2A2A"/>
          <w:shd w:val="clear" w:color="auto" w:fill="FFFFFF"/>
          <w:rPrChange w:id="166" w:author="zhongxinli1993@gmail.com" w:date="2018-02-25T22:28:00Z">
            <w:rPr>
              <w:rFonts w:ascii="Arial" w:eastAsia="Times New Roman" w:hAnsi="Arial" w:cs="Arial"/>
              <w:color w:val="2A2A2A"/>
              <w:shd w:val="clear" w:color="auto" w:fill="FFFFFF"/>
            </w:rPr>
          </w:rPrChange>
        </w:rPr>
        <w:t>Harassment</w:t>
      </w:r>
      <w:r w:rsidR="005841F7" w:rsidRPr="00202F44">
        <w:rPr>
          <w:rFonts w:ascii="Times New Roman" w:eastAsia="Times New Roman" w:hAnsi="Times New Roman" w:cs="Times New Roman"/>
          <w:color w:val="2A2A2A"/>
          <w:shd w:val="clear" w:color="auto" w:fill="FFFFFF"/>
          <w:rPrChange w:id="167" w:author="zhongxinli1993@gmail.com" w:date="2018-02-25T22:28:00Z">
            <w:rPr>
              <w:rFonts w:ascii="Arial" w:eastAsia="Times New Roman" w:hAnsi="Arial" w:cs="Arial"/>
              <w:color w:val="2A2A2A"/>
              <w:shd w:val="clear" w:color="auto" w:fill="FFFFFF"/>
            </w:rPr>
          </w:rPrChange>
        </w:rPr>
        <w:t>):</w:t>
      </w:r>
    </w:p>
    <w:p w:rsidR="00626825" w:rsidRPr="00202F44" w:rsidRDefault="00626825" w:rsidP="00626825">
      <w:pPr>
        <w:rPr>
          <w:rFonts w:ascii="Times New Roman" w:eastAsia="Times New Roman" w:hAnsi="Times New Roman" w:cs="Times New Roman"/>
          <w:color w:val="2A2A2A"/>
          <w:shd w:val="clear" w:color="auto" w:fill="FFFFFF"/>
          <w:rPrChange w:id="168" w:author="zhongxinli1993@gmail.com" w:date="2018-02-25T22:28:00Z">
            <w:rPr>
              <w:rFonts w:ascii="Arial" w:eastAsia="Times New Roman" w:hAnsi="Arial" w:cs="Arial"/>
              <w:color w:val="2A2A2A"/>
              <w:shd w:val="clear" w:color="auto" w:fill="FFFFFF"/>
            </w:rPr>
          </w:rPrChange>
        </w:rPr>
      </w:pPr>
      <w:r w:rsidRPr="00F7406A">
        <w:rPr>
          <w:rFonts w:ascii="Times New Roman" w:eastAsia="Times New Roman" w:hAnsi="Times New Roman" w:cs="Times New Roman"/>
          <w:color w:val="2A2A2A"/>
          <w:highlight w:val="yellow"/>
          <w:shd w:val="clear" w:color="auto" w:fill="FFFFFF"/>
          <w:rPrChange w:id="169" w:author="Xu, Kexin" w:date="2018-02-27T15:46:00Z">
            <w:rPr>
              <w:rFonts w:ascii="Arial" w:eastAsia="Times New Roman" w:hAnsi="Arial" w:cs="Arial"/>
              <w:color w:val="2A2A2A"/>
              <w:shd w:val="clear" w:color="auto" w:fill="FFFFFF"/>
            </w:rPr>
          </w:rPrChange>
        </w:rPr>
        <w:t>Over the last seven years, Uber has done everything possible to continue using low-cost, woefully inadequate background checks on drivers and has failed to monitor drivers for any violent or inappropriate conduct after they are hired.</w:t>
      </w:r>
      <w:r w:rsidR="005841F7" w:rsidRPr="00F7406A">
        <w:rPr>
          <w:rFonts w:ascii="Times New Roman" w:eastAsia="Times New Roman" w:hAnsi="Times New Roman" w:cs="Times New Roman"/>
          <w:highlight w:val="yellow"/>
          <w:rPrChange w:id="170" w:author="Xu, Kexin" w:date="2018-02-27T15:46:00Z">
            <w:rPr>
              <w:rFonts w:ascii="Times New Roman" w:eastAsia="Times New Roman" w:hAnsi="Times New Roman" w:cs="Times New Roman"/>
            </w:rPr>
          </w:rPrChange>
        </w:rPr>
        <w:t xml:space="preserve"> </w:t>
      </w:r>
      <w:r w:rsidRPr="00F7406A">
        <w:rPr>
          <w:rFonts w:ascii="Times New Roman" w:eastAsia="Times New Roman" w:hAnsi="Times New Roman" w:cs="Times New Roman"/>
          <w:color w:val="2A2A2A"/>
          <w:highlight w:val="yellow"/>
          <w:shd w:val="clear" w:color="auto" w:fill="FFFFFF"/>
          <w:rPrChange w:id="171" w:author="Xu, Kexin" w:date="2018-02-27T15:46:00Z">
            <w:rPr>
              <w:rFonts w:ascii="Arial" w:eastAsia="Times New Roman" w:hAnsi="Arial" w:cs="Arial"/>
              <w:color w:val="2A2A2A"/>
              <w:shd w:val="clear" w:color="auto" w:fill="FFFFFF"/>
            </w:rPr>
          </w:rPrChange>
        </w:rPr>
        <w:t xml:space="preserve">Earlier this month, Uber pledged $5 million </w:t>
      </w:r>
      <w:r w:rsidRPr="00F7406A">
        <w:rPr>
          <w:rFonts w:ascii="Times New Roman" w:eastAsia="Times New Roman" w:hAnsi="Times New Roman" w:cs="Times New Roman"/>
          <w:color w:val="2A2A2A"/>
          <w:highlight w:val="yellow"/>
          <w:shd w:val="clear" w:color="auto" w:fill="FFFFFF"/>
          <w:rPrChange w:id="172" w:author="Xu, Kexin" w:date="2018-02-27T15:46:00Z">
            <w:rPr>
              <w:rFonts w:ascii="Arial" w:eastAsia="Times New Roman" w:hAnsi="Arial" w:cs="Arial"/>
              <w:color w:val="2A2A2A"/>
              <w:shd w:val="clear" w:color="auto" w:fill="FFFFFF"/>
            </w:rPr>
          </w:rPrChange>
        </w:rPr>
        <w:lastRenderedPageBreak/>
        <w:t>during the next five years to fund sexual assault prevention groups as well as train its own employees. Uber says the groups have helped it train 150 customer service agents for a team to deal with sexual assault reports. They’ve learned how to interview victims without being judgmental, and how to refer them to police and a crisis hotline.</w:t>
      </w:r>
    </w:p>
    <w:p w:rsidR="00C546DA" w:rsidRPr="00202F44" w:rsidRDefault="00C546DA" w:rsidP="00626825">
      <w:pPr>
        <w:rPr>
          <w:rFonts w:ascii="Times New Roman" w:eastAsia="Times New Roman" w:hAnsi="Times New Roman" w:cs="Times New Roman"/>
          <w:color w:val="2A2A2A"/>
          <w:shd w:val="clear" w:color="auto" w:fill="FFFFFF"/>
          <w:rPrChange w:id="173" w:author="zhongxinli1993@gmail.com" w:date="2018-02-25T22:28:00Z">
            <w:rPr>
              <w:rFonts w:ascii="Arial" w:eastAsia="Times New Roman" w:hAnsi="Arial" w:cs="Arial"/>
              <w:color w:val="2A2A2A"/>
              <w:shd w:val="clear" w:color="auto" w:fill="FFFFFF"/>
            </w:rPr>
          </w:rPrChange>
        </w:rPr>
      </w:pPr>
    </w:p>
    <w:p w:rsidR="00C546DA" w:rsidRPr="00202F44" w:rsidRDefault="00C546DA" w:rsidP="00626825">
      <w:pPr>
        <w:rPr>
          <w:ins w:id="174" w:author="zhongxinli1993@gmail.com" w:date="2018-02-25T22:06:00Z"/>
          <w:rFonts w:ascii="Times New Roman" w:eastAsia="Times New Roman" w:hAnsi="Times New Roman" w:cs="Times New Roman"/>
          <w:color w:val="2A2A2A"/>
          <w:shd w:val="clear" w:color="auto" w:fill="FFFFFF"/>
        </w:rPr>
      </w:pPr>
      <w:r w:rsidRPr="00202F44">
        <w:rPr>
          <w:rFonts w:ascii="Times New Roman" w:eastAsia="Times New Roman" w:hAnsi="Times New Roman" w:cs="Times New Roman"/>
          <w:color w:val="2A2A2A"/>
          <w:shd w:val="clear" w:color="auto" w:fill="FFFFFF"/>
          <w:rPrChange w:id="175" w:author="zhongxinli1993@gmail.com" w:date="2018-02-25T22:28:00Z">
            <w:rPr>
              <w:rFonts w:ascii="Arial" w:eastAsia="Times New Roman" w:hAnsi="Arial" w:cs="Arial"/>
              <w:color w:val="2A2A2A"/>
              <w:shd w:val="clear" w:color="auto" w:fill="FFFFFF"/>
            </w:rPr>
          </w:rPrChange>
        </w:rPr>
        <w:t>Keywords: Uber, monitor, drivers, sexual assault prevention, $5 million, customer service</w:t>
      </w:r>
    </w:p>
    <w:p w:rsidR="00FC503A" w:rsidRPr="00202F44" w:rsidRDefault="00FC503A" w:rsidP="00626825">
      <w:pPr>
        <w:rPr>
          <w:rFonts w:ascii="Times New Roman" w:eastAsia="Times New Roman" w:hAnsi="Times New Roman" w:cs="Times New Roman"/>
          <w:color w:val="2A2A2A"/>
          <w:shd w:val="clear" w:color="auto" w:fill="FFFFFF"/>
          <w:rPrChange w:id="176" w:author="zhongxinli1993@gmail.com" w:date="2018-02-25T22:28:00Z">
            <w:rPr>
              <w:rFonts w:ascii="Arial" w:eastAsia="Times New Roman" w:hAnsi="Arial" w:cs="Arial"/>
              <w:color w:val="2A2A2A"/>
              <w:shd w:val="clear" w:color="auto" w:fill="FFFFFF"/>
            </w:rPr>
          </w:rPrChange>
        </w:rPr>
      </w:pPr>
    </w:p>
    <w:p w:rsidR="004142CD" w:rsidRPr="00202F44" w:rsidRDefault="00014E41" w:rsidP="00626825">
      <w:pPr>
        <w:rPr>
          <w:rFonts w:ascii="Times New Roman" w:hAnsi="Times New Roman" w:cs="Times New Roman"/>
          <w:color w:val="2A2A2A"/>
          <w:shd w:val="clear" w:color="auto" w:fill="FFFFFF"/>
          <w:rPrChange w:id="177" w:author="zhongxinli1993@gmail.com" w:date="2018-02-25T22:28:00Z">
            <w:rPr>
              <w:rFonts w:ascii="Arial" w:hAnsi="Arial" w:cs="Arial"/>
              <w:color w:val="2A2A2A"/>
              <w:shd w:val="clear" w:color="auto" w:fill="FFFFFF"/>
            </w:rPr>
          </w:rPrChange>
        </w:rPr>
      </w:pPr>
      <w:r w:rsidRPr="00202F44">
        <w:rPr>
          <w:rFonts w:ascii="Times New Roman" w:hAnsi="Times New Roman" w:cs="Times New Roman"/>
          <w:color w:val="2A2A2A"/>
          <w:shd w:val="clear" w:color="auto" w:fill="FFFFFF"/>
          <w:rPrChange w:id="178" w:author="zhongxinli1993@gmail.com" w:date="2018-02-25T22:28:00Z">
            <w:rPr>
              <w:rFonts w:ascii="Arial" w:hAnsi="Arial" w:cs="Arial"/>
              <w:color w:val="2A2A2A"/>
              <w:shd w:val="clear" w:color="auto" w:fill="FFFFFF"/>
            </w:rPr>
          </w:rPrChange>
        </w:rPr>
        <w:t>Power bank-sharing System:</w:t>
      </w:r>
    </w:p>
    <w:p w:rsidR="00014E41" w:rsidRPr="00202F44" w:rsidRDefault="00014E41" w:rsidP="00626825">
      <w:pPr>
        <w:rPr>
          <w:rFonts w:ascii="Times New Roman" w:hAnsi="Times New Roman" w:cs="Times New Roman"/>
          <w:color w:val="2A2A2A"/>
          <w:shd w:val="clear" w:color="auto" w:fill="FFFFFF"/>
          <w:rPrChange w:id="179" w:author="zhongxinli1993@gmail.com" w:date="2018-02-25T22:28:00Z">
            <w:rPr>
              <w:rFonts w:ascii="Arial" w:hAnsi="Arial" w:cs="Arial"/>
              <w:color w:val="2A2A2A"/>
              <w:shd w:val="clear" w:color="auto" w:fill="FFFFFF"/>
            </w:rPr>
          </w:rPrChange>
        </w:rPr>
      </w:pPr>
    </w:p>
    <w:p w:rsidR="00014E41" w:rsidRPr="00202F44" w:rsidRDefault="00014E41" w:rsidP="00626825">
      <w:pPr>
        <w:rPr>
          <w:ins w:id="180" w:author="zhongxinli1993@gmail.com" w:date="2018-02-25T22:06:00Z"/>
          <w:rFonts w:ascii="Times New Roman" w:hAnsi="Times New Roman" w:cs="Times New Roman"/>
          <w:color w:val="2A2A2A"/>
          <w:shd w:val="clear" w:color="auto" w:fill="FFFFFF"/>
        </w:rPr>
      </w:pPr>
      <w:r w:rsidRPr="00202F44">
        <w:rPr>
          <w:rFonts w:ascii="Times New Roman" w:hAnsi="Times New Roman" w:cs="Times New Roman"/>
          <w:color w:val="2A2A2A"/>
          <w:shd w:val="clear" w:color="auto" w:fill="FFFFFF"/>
          <w:rPrChange w:id="181" w:author="zhongxinli1993@gmail.com" w:date="2018-02-25T22:28:00Z">
            <w:rPr>
              <w:rFonts w:ascii="Arial" w:hAnsi="Arial" w:cs="Arial"/>
              <w:color w:val="2A2A2A"/>
              <w:shd w:val="clear" w:color="auto" w:fill="FFFFFF"/>
            </w:rPr>
          </w:rPrChange>
        </w:rPr>
        <w:t>Problem:</w:t>
      </w:r>
    </w:p>
    <w:p w:rsidR="00FC503A" w:rsidRPr="00202F44" w:rsidRDefault="00FC503A" w:rsidP="00FC503A">
      <w:pPr>
        <w:rPr>
          <w:ins w:id="182" w:author="zhongxinli1993@gmail.com" w:date="2018-02-25T22:07:00Z"/>
          <w:rFonts w:ascii="Times New Roman" w:hAnsi="Times New Roman" w:cs="Times New Roman"/>
          <w:color w:val="2A2A2A"/>
          <w:shd w:val="clear" w:color="auto" w:fill="FFFFFF"/>
        </w:rPr>
      </w:pPr>
    </w:p>
    <w:p w:rsidR="00202F44" w:rsidRPr="00202F44" w:rsidRDefault="00FC503A" w:rsidP="00202F44">
      <w:pPr>
        <w:rPr>
          <w:ins w:id="183" w:author="zhongxinli1993@gmail.com" w:date="2018-02-25T22:25:00Z"/>
          <w:rFonts w:ascii="Times New Roman" w:hAnsi="Times New Roman" w:cs="Times New Roman"/>
          <w:rPrChange w:id="184" w:author="zhongxinli1993@gmail.com" w:date="2018-02-25T22:28:00Z">
            <w:rPr>
              <w:ins w:id="185" w:author="zhongxinli1993@gmail.com" w:date="2018-02-25T22:25:00Z"/>
              <w:rFonts w:ascii="Times New Roman" w:eastAsia="Times New Roman" w:hAnsi="Times New Roman" w:cs="Times New Roman"/>
            </w:rPr>
          </w:rPrChange>
        </w:rPr>
      </w:pPr>
      <w:bookmarkStart w:id="186" w:name="OLE_LINK1"/>
      <w:bookmarkStart w:id="187" w:name="OLE_LINK2"/>
      <w:bookmarkStart w:id="188" w:name="OLE_LINK3"/>
      <w:bookmarkStart w:id="189" w:name="OLE_LINK4"/>
      <w:ins w:id="190" w:author="zhongxinli1993@gmail.com" w:date="2018-02-25T22:07:00Z">
        <w:r w:rsidRPr="00202F44">
          <w:rPr>
            <w:rFonts w:ascii="Times New Roman" w:hAnsi="Times New Roman" w:cs="Times New Roman"/>
            <w:color w:val="2A2A2A"/>
            <w:shd w:val="clear" w:color="auto" w:fill="FFFFFF"/>
          </w:rPr>
          <w:t>Power bank is not returned or damaged</w:t>
        </w:r>
      </w:ins>
      <w:ins w:id="191" w:author="zhongxinli1993@gmail.com" w:date="2018-02-25T22:08:00Z">
        <w:r w:rsidRPr="00202F44">
          <w:rPr>
            <w:rFonts w:ascii="Times New Roman" w:hAnsi="Times New Roman" w:cs="Times New Roman"/>
            <w:color w:val="2A2A2A"/>
            <w:shd w:val="clear" w:color="auto" w:fill="FFFFFF"/>
          </w:rPr>
          <w:t xml:space="preserve">. Same </w:t>
        </w:r>
      </w:ins>
      <w:ins w:id="192" w:author="zhongxinli1993@gmail.com" w:date="2018-02-25T22:15:00Z">
        <w:r w:rsidR="00BA252E" w:rsidRPr="00202F44">
          <w:rPr>
            <w:rFonts w:ascii="Times New Roman" w:hAnsi="Times New Roman" w:cs="Times New Roman"/>
            <w:color w:val="2A2A2A"/>
            <w:shd w:val="clear" w:color="auto" w:fill="FFFFFF"/>
          </w:rPr>
          <w:t>as</w:t>
        </w:r>
      </w:ins>
      <w:ins w:id="193" w:author="zhongxinli1993@gmail.com" w:date="2018-02-25T22:08:00Z">
        <w:r w:rsidRPr="00202F44">
          <w:rPr>
            <w:rFonts w:ascii="Times New Roman" w:hAnsi="Times New Roman" w:cs="Times New Roman"/>
            <w:color w:val="2A2A2A"/>
            <w:shd w:val="clear" w:color="auto" w:fill="FFFFFF"/>
          </w:rPr>
          <w:t xml:space="preserve"> the Bicycle sharing problem, Power bank</w:t>
        </w:r>
      </w:ins>
      <w:ins w:id="194" w:author="zhongxinli1993@gmail.com" w:date="2018-02-25T22:09:00Z">
        <w:r w:rsidRPr="00202F44">
          <w:rPr>
            <w:rFonts w:ascii="Times New Roman" w:hAnsi="Times New Roman" w:cs="Times New Roman"/>
            <w:color w:val="2A2A2A"/>
            <w:shd w:val="clear" w:color="auto" w:fill="FFFFFF"/>
          </w:rPr>
          <w:t>-</w:t>
        </w:r>
      </w:ins>
      <w:ins w:id="195" w:author="zhongxinli1993@gmail.com" w:date="2018-02-25T22:08:00Z">
        <w:r w:rsidRPr="00202F44">
          <w:rPr>
            <w:rFonts w:ascii="Times New Roman" w:hAnsi="Times New Roman" w:cs="Times New Roman"/>
            <w:color w:val="2A2A2A"/>
            <w:shd w:val="clear" w:color="auto" w:fill="FFFFFF"/>
          </w:rPr>
          <w:t xml:space="preserve"> sharing com</w:t>
        </w:r>
      </w:ins>
      <w:ins w:id="196" w:author="zhongxinli1993@gmail.com" w:date="2018-02-25T22:09:00Z">
        <w:r w:rsidRPr="00202F44">
          <w:rPr>
            <w:rFonts w:ascii="Times New Roman" w:hAnsi="Times New Roman" w:cs="Times New Roman"/>
            <w:color w:val="2A2A2A"/>
            <w:shd w:val="clear" w:color="auto" w:fill="FFFFFF"/>
          </w:rPr>
          <w:t xml:space="preserve">panies also face the same problem. </w:t>
        </w:r>
      </w:ins>
      <w:ins w:id="197" w:author="zhongxinli1993@gmail.com" w:date="2018-02-25T22:10:00Z">
        <w:r w:rsidRPr="00202F44">
          <w:rPr>
            <w:rFonts w:ascii="Times New Roman" w:hAnsi="Times New Roman" w:cs="Times New Roman"/>
            <w:color w:val="2A2A2A"/>
            <w:shd w:val="clear" w:color="auto" w:fill="FFFFFF"/>
          </w:rPr>
          <w:t xml:space="preserve">In order to reduce the damage rate, companies need a credit system to </w:t>
        </w:r>
      </w:ins>
      <w:ins w:id="198" w:author="zhongxinli1993@gmail.com" w:date="2018-02-25T22:12:00Z">
        <w:r w:rsidRPr="00202F44">
          <w:rPr>
            <w:rFonts w:ascii="Times New Roman" w:hAnsi="Times New Roman" w:cs="Times New Roman"/>
            <w:color w:val="2A2A2A"/>
            <w:shd w:val="clear" w:color="auto" w:fill="FFFFFF"/>
          </w:rPr>
          <w:t>accurat</w:t>
        </w:r>
        <w:r w:rsidR="00BA252E" w:rsidRPr="00202F44">
          <w:rPr>
            <w:rFonts w:ascii="Times New Roman" w:hAnsi="Times New Roman" w:cs="Times New Roman"/>
            <w:color w:val="2A2A2A"/>
            <w:shd w:val="clear" w:color="auto" w:fill="FFFFFF"/>
          </w:rPr>
          <w:t xml:space="preserve">ely determine the </w:t>
        </w:r>
      </w:ins>
      <w:ins w:id="199" w:author="zhongxinli1993@gmail.com" w:date="2018-02-25T22:13:00Z">
        <w:r w:rsidR="00BA252E" w:rsidRPr="00202F44">
          <w:rPr>
            <w:rFonts w:ascii="Times New Roman" w:hAnsi="Times New Roman" w:cs="Times New Roman"/>
            <w:color w:val="2A2A2A"/>
            <w:shd w:val="clear" w:color="auto" w:fill="FFFFFF"/>
          </w:rPr>
          <w:t xml:space="preserve">price that they need to charge </w:t>
        </w:r>
      </w:ins>
      <w:ins w:id="200" w:author="zhongxinli1993@gmail.com" w:date="2018-02-25T22:14:00Z">
        <w:r w:rsidR="00BA252E" w:rsidRPr="00202F44">
          <w:rPr>
            <w:rFonts w:ascii="Times New Roman" w:hAnsi="Times New Roman" w:cs="Times New Roman"/>
            <w:color w:val="2A2A2A"/>
            <w:shd w:val="clear" w:color="auto" w:fill="FFFFFF"/>
          </w:rPr>
          <w:t xml:space="preserve">the </w:t>
        </w:r>
      </w:ins>
      <w:ins w:id="201" w:author="zhongxinli1993@gmail.com" w:date="2018-02-25T22:13:00Z">
        <w:r w:rsidR="00BA252E" w:rsidRPr="00202F44">
          <w:rPr>
            <w:rFonts w:ascii="Times New Roman" w:hAnsi="Times New Roman" w:cs="Times New Roman"/>
            <w:color w:val="2A2A2A"/>
            <w:shd w:val="clear" w:color="auto" w:fill="FFFFFF"/>
          </w:rPr>
          <w:t>customers with diff</w:t>
        </w:r>
      </w:ins>
      <w:ins w:id="202" w:author="zhongxinli1993@gmail.com" w:date="2018-02-25T22:14:00Z">
        <w:r w:rsidR="00BA252E" w:rsidRPr="00202F44">
          <w:rPr>
            <w:rFonts w:ascii="Times New Roman" w:hAnsi="Times New Roman" w:cs="Times New Roman"/>
            <w:color w:val="2A2A2A"/>
            <w:shd w:val="clear" w:color="auto" w:fill="FFFFFF"/>
          </w:rPr>
          <w:t>erent credit.</w:t>
        </w:r>
      </w:ins>
      <w:ins w:id="203" w:author="zhongxinli1993@gmail.com" w:date="2018-02-25T22:16:00Z">
        <w:r w:rsidR="00BA252E" w:rsidRPr="00202F44">
          <w:rPr>
            <w:rFonts w:ascii="Times New Roman" w:hAnsi="Times New Roman" w:cs="Times New Roman"/>
            <w:color w:val="2A2A2A"/>
            <w:shd w:val="clear" w:color="auto" w:fill="FFFFFF"/>
          </w:rPr>
          <w:t xml:space="preserve"> They can easily do that by searching the </w:t>
        </w:r>
      </w:ins>
      <w:ins w:id="204" w:author="zhongxinli1993@gmail.com" w:date="2018-02-25T22:17:00Z">
        <w:r w:rsidR="00BA252E" w:rsidRPr="00202F44">
          <w:rPr>
            <w:rFonts w:ascii="Times New Roman" w:hAnsi="Times New Roman" w:cs="Times New Roman"/>
            <w:color w:val="2A2A2A"/>
            <w:shd w:val="clear" w:color="auto" w:fill="FFFFFF"/>
          </w:rPr>
          <w:t xml:space="preserve">transaction record of </w:t>
        </w:r>
      </w:ins>
      <w:ins w:id="205" w:author="zhongxinli1993@gmail.com" w:date="2018-02-25T22:16:00Z">
        <w:r w:rsidR="00BA252E" w:rsidRPr="00202F44">
          <w:rPr>
            <w:rFonts w:ascii="Times New Roman" w:hAnsi="Times New Roman" w:cs="Times New Roman"/>
            <w:color w:val="2A2A2A"/>
            <w:shd w:val="clear" w:color="auto" w:fill="FFFFFF"/>
          </w:rPr>
          <w:t>customers</w:t>
        </w:r>
      </w:ins>
      <w:ins w:id="206" w:author="zhongxinli1993@gmail.com" w:date="2018-02-25T22:18:00Z">
        <w:r w:rsidR="00BA252E" w:rsidRPr="00202F44">
          <w:rPr>
            <w:rFonts w:ascii="Times New Roman" w:hAnsi="Times New Roman" w:cs="Times New Roman"/>
            <w:color w:val="2A2A2A"/>
            <w:shd w:val="clear" w:color="auto" w:fill="FFFFFF"/>
          </w:rPr>
          <w:t xml:space="preserve"> from our platform. </w:t>
        </w:r>
      </w:ins>
      <w:ins w:id="207" w:author="zhongxinli1993@gmail.com" w:date="2018-02-25T22:22:00Z">
        <w:r w:rsidR="00BA252E" w:rsidRPr="00202F44">
          <w:rPr>
            <w:rFonts w:ascii="Times New Roman" w:hAnsi="Times New Roman" w:cs="Times New Roman"/>
            <w:color w:val="2A2A2A"/>
            <w:shd w:val="clear" w:color="auto" w:fill="FFFFFF"/>
          </w:rPr>
          <w:t xml:space="preserve">Of course, they need to pay a little token for this service. </w:t>
        </w:r>
      </w:ins>
      <w:ins w:id="208" w:author="zhongxinli1993@gmail.com" w:date="2018-02-25T22:19:00Z">
        <w:r w:rsidR="00BA252E" w:rsidRPr="00202F44">
          <w:rPr>
            <w:rFonts w:ascii="Times New Roman" w:hAnsi="Times New Roman" w:cs="Times New Roman"/>
            <w:color w:val="2A2A2A"/>
            <w:shd w:val="clear" w:color="auto" w:fill="FFFFFF"/>
          </w:rPr>
          <w:t xml:space="preserve">For those who don’t have enough records, for example, new customers, they will need to have enough token </w:t>
        </w:r>
      </w:ins>
      <w:ins w:id="209" w:author="zhongxinli1993@gmail.com" w:date="2018-02-25T22:20:00Z">
        <w:r w:rsidR="00BA252E" w:rsidRPr="00202F44">
          <w:rPr>
            <w:rFonts w:ascii="Times New Roman" w:hAnsi="Times New Roman" w:cs="Times New Roman"/>
            <w:color w:val="2A2A2A"/>
            <w:shd w:val="clear" w:color="auto" w:fill="FFFFFF"/>
          </w:rPr>
          <w:t xml:space="preserve">as </w:t>
        </w:r>
        <w:r w:rsidR="00BA252E" w:rsidRPr="00202F44">
          <w:rPr>
            <w:rFonts w:ascii="inherit" w:hAnsi="inherit" w:hint="eastAsia"/>
            <w:color w:val="212121"/>
            <w:lang w:val="en"/>
          </w:rPr>
          <w:t>mortgage items</w:t>
        </w:r>
      </w:ins>
      <w:ins w:id="210" w:author="zhongxinli1993@gmail.com" w:date="2018-02-25T22:21:00Z">
        <w:r w:rsidR="00BA252E" w:rsidRPr="00202F44">
          <w:rPr>
            <w:rFonts w:ascii="inherit" w:hAnsi="inherit" w:hint="eastAsia"/>
            <w:color w:val="212121"/>
            <w:lang w:val="en"/>
          </w:rPr>
          <w:t>.</w:t>
        </w:r>
      </w:ins>
      <w:ins w:id="211" w:author="zhongxinli1993@gmail.com" w:date="2018-02-25T22:23:00Z">
        <w:r w:rsidR="00202F44" w:rsidRPr="00202F44">
          <w:rPr>
            <w:rFonts w:ascii="inherit" w:hAnsi="inherit" w:hint="eastAsia"/>
            <w:color w:val="212121"/>
            <w:lang w:val="en"/>
          </w:rPr>
          <w:t xml:space="preserve"> Once </w:t>
        </w:r>
      </w:ins>
      <w:ins w:id="212" w:author="zhongxinli1993@gmail.com" w:date="2018-02-25T22:24:00Z">
        <w:r w:rsidR="00202F44" w:rsidRPr="00202F44">
          <w:rPr>
            <w:rFonts w:ascii="inherit" w:hAnsi="inherit" w:hint="eastAsia"/>
            <w:color w:val="212121"/>
            <w:lang w:val="en"/>
          </w:rPr>
          <w:t xml:space="preserve">breaching of contract happens, our platform will give a </w:t>
        </w:r>
      </w:ins>
      <w:ins w:id="213" w:author="zhongxinli1993@gmail.com" w:date="2018-02-25T22:28:00Z">
        <w:r w:rsidR="00202F44" w:rsidRPr="00202F44">
          <w:rPr>
            <w:rFonts w:ascii="inherit" w:hAnsi="inherit" w:hint="eastAsia"/>
            <w:color w:val="212121"/>
            <w:lang w:val="en"/>
          </w:rPr>
          <w:t>third-party</w:t>
        </w:r>
      </w:ins>
      <w:ins w:id="214" w:author="zhongxinli1993@gmail.com" w:date="2018-02-25T22:24:00Z">
        <w:r w:rsidR="00202F44" w:rsidRPr="00202F44">
          <w:rPr>
            <w:rFonts w:ascii="inherit" w:hAnsi="inherit" w:hint="eastAsia"/>
            <w:color w:val="212121"/>
            <w:lang w:val="en"/>
          </w:rPr>
          <w:t xml:space="preserve"> </w:t>
        </w:r>
      </w:ins>
      <w:ins w:id="215" w:author="zhongxinli1993@gmail.com" w:date="2018-02-25T22:26:00Z">
        <w:r w:rsidR="00202F44" w:rsidRPr="00202F44">
          <w:rPr>
            <w:rFonts w:ascii="Times New Roman" w:eastAsia="Times New Roman" w:hAnsi="Times New Roman" w:cs="Times New Roman"/>
          </w:rPr>
          <w:t>oracle based on the record we have.</w:t>
        </w:r>
      </w:ins>
      <w:ins w:id="216" w:author="zhongxinli1993@gmail.com" w:date="2018-02-25T22:27:00Z">
        <w:r w:rsidR="00202F44" w:rsidRPr="00202F44">
          <w:rPr>
            <w:rFonts w:ascii="Times New Roman" w:hAnsi="Times New Roman" w:cs="Times New Roman"/>
          </w:rPr>
          <w:t xml:space="preserve"> This will ensure the interests of both companies and customers.</w:t>
        </w:r>
      </w:ins>
    </w:p>
    <w:bookmarkEnd w:id="186"/>
    <w:bookmarkEnd w:id="187"/>
    <w:bookmarkEnd w:id="188"/>
    <w:bookmarkEnd w:id="189"/>
    <w:p w:rsidR="00BA252E" w:rsidRPr="00202F44" w:rsidRDefault="00BA252E" w:rsidP="00202F44">
      <w:pPr>
        <w:pStyle w:val="HTMLPreformatted"/>
        <w:shd w:val="clear" w:color="auto" w:fill="FFFFFF"/>
        <w:rPr>
          <w:ins w:id="217" w:author="zhongxinli1993@gmail.com" w:date="2018-02-25T22:20:00Z"/>
          <w:rFonts w:ascii="inherit" w:eastAsiaTheme="minorEastAsia" w:hAnsi="inherit"/>
          <w:color w:val="212121"/>
          <w:sz w:val="24"/>
          <w:szCs w:val="24"/>
          <w:rPrChange w:id="218" w:author="zhongxinli1993@gmail.com" w:date="2018-02-25T22:28:00Z">
            <w:rPr>
              <w:ins w:id="219" w:author="zhongxinli1993@gmail.com" w:date="2018-02-25T22:20:00Z"/>
              <w:rFonts w:ascii="inherit" w:hAnsi="inherit"/>
              <w:color w:val="212121"/>
            </w:rPr>
          </w:rPrChange>
        </w:rPr>
      </w:pPr>
    </w:p>
    <w:p w:rsidR="00FC503A" w:rsidRPr="00202F44" w:rsidDel="00202F44" w:rsidRDefault="00FC503A" w:rsidP="00BA252E">
      <w:pPr>
        <w:rPr>
          <w:del w:id="220" w:author="zhongxinli1993@gmail.com" w:date="2018-02-25T22:29:00Z"/>
          <w:rFonts w:ascii="Times New Roman" w:hAnsi="Times New Roman" w:cs="Times New Roman"/>
          <w:color w:val="2A2A2A"/>
          <w:shd w:val="clear" w:color="auto" w:fill="FFFFFF"/>
          <w:rPrChange w:id="221" w:author="zhongxinli1993@gmail.com" w:date="2018-02-25T22:28:00Z">
            <w:rPr>
              <w:del w:id="222" w:author="zhongxinli1993@gmail.com" w:date="2018-02-25T22:29:00Z"/>
              <w:rFonts w:ascii="Arial" w:hAnsi="Arial" w:cs="Arial"/>
              <w:color w:val="2A2A2A"/>
              <w:shd w:val="clear" w:color="auto" w:fill="FFFFFF"/>
            </w:rPr>
          </w:rPrChange>
        </w:rPr>
      </w:pPr>
    </w:p>
    <w:p w:rsidR="00014E41" w:rsidRPr="00202F44" w:rsidDel="00202F44" w:rsidRDefault="00014E41" w:rsidP="00626825">
      <w:pPr>
        <w:rPr>
          <w:del w:id="223" w:author="zhongxinli1993@gmail.com" w:date="2018-02-25T22:29:00Z"/>
          <w:rFonts w:ascii="Times New Roman" w:hAnsi="Times New Roman" w:cs="Times New Roman"/>
        </w:rPr>
      </w:pPr>
    </w:p>
    <w:p w:rsidR="00626825" w:rsidRPr="00202F44" w:rsidDel="00BA252E" w:rsidRDefault="00626825">
      <w:pPr>
        <w:rPr>
          <w:del w:id="224" w:author="zhongxinli1993@gmail.com" w:date="2018-02-25T22:21:00Z"/>
          <w:rFonts w:ascii="Times New Roman" w:hAnsi="Times New Roman" w:cs="Times New Roman"/>
          <w:rPrChange w:id="225" w:author="zhongxinli1993@gmail.com" w:date="2018-02-25T22:28:00Z">
            <w:rPr>
              <w:del w:id="226" w:author="zhongxinli1993@gmail.com" w:date="2018-02-25T22:21:00Z"/>
              <w:rFonts w:cstheme="minorHAnsi"/>
            </w:rPr>
          </w:rPrChange>
        </w:rPr>
      </w:pPr>
    </w:p>
    <w:p w:rsidR="005841F7" w:rsidRPr="00202F44" w:rsidDel="00BA252E" w:rsidRDefault="005841F7">
      <w:pPr>
        <w:rPr>
          <w:del w:id="227" w:author="zhongxinli1993@gmail.com" w:date="2018-02-25T22:21:00Z"/>
          <w:rFonts w:ascii="Times New Roman" w:hAnsi="Times New Roman" w:cs="Times New Roman"/>
          <w:rPrChange w:id="228" w:author="zhongxinli1993@gmail.com" w:date="2018-02-25T22:28:00Z">
            <w:rPr>
              <w:del w:id="229" w:author="zhongxinli1993@gmail.com" w:date="2018-02-25T22:21:00Z"/>
            </w:rPr>
          </w:rPrChange>
        </w:rPr>
      </w:pPr>
    </w:p>
    <w:p w:rsidR="005841F7" w:rsidRPr="00202F44" w:rsidDel="00BA252E" w:rsidRDefault="005841F7">
      <w:pPr>
        <w:rPr>
          <w:del w:id="230" w:author="zhongxinli1993@gmail.com" w:date="2018-02-25T22:21:00Z"/>
          <w:rFonts w:ascii="Times New Roman" w:hAnsi="Times New Roman" w:cs="Times New Roman"/>
          <w:rPrChange w:id="231" w:author="zhongxinli1993@gmail.com" w:date="2018-02-25T22:28:00Z">
            <w:rPr>
              <w:del w:id="232" w:author="zhongxinli1993@gmail.com" w:date="2018-02-25T22:21:00Z"/>
            </w:rPr>
          </w:rPrChange>
        </w:rPr>
      </w:pPr>
    </w:p>
    <w:p w:rsidR="005841F7" w:rsidDel="00202F44" w:rsidRDefault="00202F44" w:rsidP="00214953">
      <w:pPr>
        <w:rPr>
          <w:del w:id="233" w:author="zhongxinli1993@gmail.com" w:date="2018-02-25T22:29:00Z"/>
          <w:rFonts w:ascii="Times New Roman" w:hAnsi="Times New Roman" w:cs="Times New Roman"/>
          <w:color w:val="000000"/>
          <w:shd w:val="clear" w:color="auto" w:fill="FFFFFF"/>
        </w:rPr>
      </w:pPr>
      <w:ins w:id="234" w:author="zhongxinli1993@gmail.com" w:date="2018-02-25T22:29:00Z">
        <w:r>
          <w:rPr>
            <w:rFonts w:ascii="Times New Roman" w:hAnsi="Times New Roman" w:cs="Times New Roman"/>
            <w:color w:val="000000"/>
            <w:shd w:val="clear" w:color="auto" w:fill="FFFFFF"/>
          </w:rPr>
          <w:t>Keywords: Power bank, oracle</w:t>
        </w:r>
      </w:ins>
      <w:ins w:id="235" w:author="zhongxinli1993@gmail.com" w:date="2018-02-25T22:30:00Z">
        <w:r>
          <w:rPr>
            <w:rFonts w:ascii="Times New Roman" w:hAnsi="Times New Roman" w:cs="Times New Roman"/>
            <w:color w:val="000000"/>
            <w:shd w:val="clear" w:color="auto" w:fill="FFFFFF"/>
          </w:rPr>
          <w:t>, third-party</w:t>
        </w:r>
      </w:ins>
    </w:p>
    <w:p w:rsidR="00202F44" w:rsidRDefault="00202F44">
      <w:pPr>
        <w:rPr>
          <w:ins w:id="236" w:author="zhongxinli1993@gmail.com" w:date="2018-02-25T22:30:00Z"/>
          <w:rFonts w:ascii="Times New Roman" w:hAnsi="Times New Roman" w:cs="Times New Roman"/>
          <w:color w:val="000000"/>
          <w:shd w:val="clear" w:color="auto" w:fill="FFFFFF"/>
        </w:rPr>
      </w:pPr>
    </w:p>
    <w:p w:rsidR="00202F44" w:rsidRPr="00202F44" w:rsidRDefault="00202F44">
      <w:pPr>
        <w:rPr>
          <w:ins w:id="237" w:author="zhongxinli1993@gmail.com" w:date="2018-02-25T22:30:00Z"/>
          <w:rFonts w:ascii="Times New Roman" w:hAnsi="Times New Roman" w:cs="Times New Roman"/>
          <w:rPrChange w:id="238" w:author="zhongxinli1993@gmail.com" w:date="2018-02-25T22:28:00Z">
            <w:rPr>
              <w:ins w:id="239" w:author="zhongxinli1993@gmail.com" w:date="2018-02-25T22:30:00Z"/>
            </w:rPr>
          </w:rPrChange>
        </w:rPr>
      </w:pPr>
    </w:p>
    <w:p w:rsidR="00C546DA" w:rsidRPr="00202F44" w:rsidRDefault="00C546DA" w:rsidP="00214953">
      <w:pPr>
        <w:rPr>
          <w:rFonts w:ascii="Times New Roman" w:hAnsi="Times New Roman" w:cs="Times New Roman"/>
          <w:color w:val="000000"/>
          <w:shd w:val="clear" w:color="auto" w:fill="FFFFFF"/>
          <w:rPrChange w:id="240" w:author="zhongxinli1993@gmail.com" w:date="2018-02-25T22:28:00Z">
            <w:rPr>
              <w:rFonts w:ascii="Georgia" w:hAnsi="Georgia" w:cs="Times New Roman"/>
              <w:color w:val="000000"/>
              <w:sz w:val="32"/>
              <w:szCs w:val="32"/>
              <w:shd w:val="clear" w:color="auto" w:fill="FFFFFF"/>
            </w:rPr>
          </w:rPrChange>
        </w:rPr>
      </w:pPr>
    </w:p>
    <w:p w:rsidR="00C546DA" w:rsidRPr="00202F44" w:rsidRDefault="00C546DA" w:rsidP="00214953">
      <w:pPr>
        <w:rPr>
          <w:rFonts w:ascii="Times New Roman" w:hAnsi="Times New Roman" w:cs="Times New Roman"/>
        </w:rPr>
      </w:pPr>
      <w:r w:rsidRPr="00202F44">
        <w:rPr>
          <w:rFonts w:ascii="Times New Roman" w:hAnsi="Times New Roman" w:cs="Times New Roman"/>
          <w:color w:val="000000"/>
          <w:shd w:val="clear" w:color="auto" w:fill="FFFFFF"/>
        </w:rPr>
        <w:t xml:space="preserve">Associated </w:t>
      </w:r>
      <w:proofErr w:type="gramStart"/>
      <w:r w:rsidRPr="00202F44">
        <w:rPr>
          <w:rFonts w:ascii="Times New Roman" w:hAnsi="Times New Roman" w:cs="Times New Roman"/>
          <w:color w:val="000000"/>
          <w:shd w:val="clear" w:color="auto" w:fill="FFFFFF"/>
        </w:rPr>
        <w:t>Press.(</w:t>
      </w:r>
      <w:proofErr w:type="gramEnd"/>
      <w:r w:rsidRPr="00202F44">
        <w:rPr>
          <w:rFonts w:ascii="Times New Roman" w:hAnsi="Times New Roman" w:cs="Times New Roman"/>
          <w:color w:val="000000"/>
          <w:shd w:val="clear" w:color="auto" w:fill="FFFFFF"/>
        </w:rPr>
        <w:t xml:space="preserve">2017.November.14).2 Women sue Uber alleging sexual assault by drivers. New York Post. Retrieved from https://nypost.com/2017/11/14/2-women-sue-uber-alleging-sexual-assault-by-drivers/ </w:t>
      </w:r>
    </w:p>
    <w:p w:rsidR="00C546DA" w:rsidRPr="00202F44" w:rsidRDefault="00C546DA">
      <w:pPr>
        <w:rPr>
          <w:rFonts w:ascii="Times New Roman" w:hAnsi="Times New Roman" w:cs="Times New Roman"/>
        </w:rPr>
      </w:pPr>
    </w:p>
    <w:p w:rsidR="00214953" w:rsidRPr="00202F44" w:rsidRDefault="00C546DA">
      <w:pPr>
        <w:rPr>
          <w:rFonts w:ascii="Times New Roman" w:hAnsi="Times New Roman" w:cs="Times New Roman"/>
        </w:rPr>
      </w:pPr>
      <w:r w:rsidRPr="00202F44">
        <w:rPr>
          <w:rFonts w:ascii="Times New Roman" w:hAnsi="Times New Roman" w:cs="Times New Roman"/>
        </w:rPr>
        <w:t xml:space="preserve">Denise Lee </w:t>
      </w:r>
      <w:proofErr w:type="spellStart"/>
      <w:proofErr w:type="gramStart"/>
      <w:r w:rsidRPr="00202F44">
        <w:rPr>
          <w:rFonts w:ascii="Times New Roman" w:hAnsi="Times New Roman" w:cs="Times New Roman"/>
        </w:rPr>
        <w:t>Yohn</w:t>
      </w:r>
      <w:proofErr w:type="spellEnd"/>
      <w:r w:rsidRPr="00202F44">
        <w:rPr>
          <w:rFonts w:ascii="Times New Roman" w:hAnsi="Times New Roman" w:cs="Times New Roman"/>
        </w:rPr>
        <w:t>.(</w:t>
      </w:r>
      <w:proofErr w:type="gramEnd"/>
      <w:r w:rsidRPr="00202F44">
        <w:rPr>
          <w:rFonts w:ascii="Times New Roman" w:hAnsi="Times New Roman" w:cs="Times New Roman"/>
        </w:rPr>
        <w:t xml:space="preserve">2017.March.25). Why Did Sexual Harassment Fell </w:t>
      </w:r>
      <w:proofErr w:type="gramStart"/>
      <w:r w:rsidRPr="00202F44">
        <w:rPr>
          <w:rFonts w:ascii="Times New Roman" w:hAnsi="Times New Roman" w:cs="Times New Roman"/>
        </w:rPr>
        <w:t>Uber,  Forbes</w:t>
      </w:r>
      <w:proofErr w:type="gramEnd"/>
      <w:r w:rsidRPr="00202F44">
        <w:rPr>
          <w:rFonts w:ascii="Times New Roman" w:hAnsi="Times New Roman" w:cs="Times New Roman"/>
        </w:rPr>
        <w:t>. Retrieved from https://www.forbes.com/sites/deniselyohn/2017/03/25/why-did-sexual-harassment-fell-uber/#e07ea5420507</w:t>
      </w:r>
    </w:p>
    <w:sectPr w:rsidR="00214953" w:rsidRPr="00202F44" w:rsidSect="0079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30545"/>
    <w:multiLevelType w:val="hybridMultilevel"/>
    <w:tmpl w:val="59CE91EE"/>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Kexin">
    <w15:presenceInfo w15:providerId="Windows Live" w15:userId="db6f9fa1-42f5-4eb3-a483-5cc14c6b38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25"/>
    <w:rsid w:val="00014E41"/>
    <w:rsid w:val="00085B86"/>
    <w:rsid w:val="001B3ADD"/>
    <w:rsid w:val="00202F44"/>
    <w:rsid w:val="00214953"/>
    <w:rsid w:val="002B36D5"/>
    <w:rsid w:val="00336FA5"/>
    <w:rsid w:val="004142CD"/>
    <w:rsid w:val="0041773A"/>
    <w:rsid w:val="00440413"/>
    <w:rsid w:val="004D4DCB"/>
    <w:rsid w:val="004D51ED"/>
    <w:rsid w:val="00554510"/>
    <w:rsid w:val="005727C1"/>
    <w:rsid w:val="00580223"/>
    <w:rsid w:val="005841F7"/>
    <w:rsid w:val="00626825"/>
    <w:rsid w:val="006357F5"/>
    <w:rsid w:val="00660572"/>
    <w:rsid w:val="007961D9"/>
    <w:rsid w:val="007F1C36"/>
    <w:rsid w:val="008642EC"/>
    <w:rsid w:val="00964373"/>
    <w:rsid w:val="009E27B1"/>
    <w:rsid w:val="00A665EF"/>
    <w:rsid w:val="00A66C68"/>
    <w:rsid w:val="00B60CC5"/>
    <w:rsid w:val="00BA252E"/>
    <w:rsid w:val="00C546DA"/>
    <w:rsid w:val="00D024F2"/>
    <w:rsid w:val="00D75FA3"/>
    <w:rsid w:val="00EC3ED0"/>
    <w:rsid w:val="00F12627"/>
    <w:rsid w:val="00F7406A"/>
    <w:rsid w:val="00F77D81"/>
    <w:rsid w:val="00FC503A"/>
    <w:rsid w:val="00FE3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96C069A-52F8-2549-BB85-F65024E6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413"/>
    <w:pPr>
      <w:ind w:left="720"/>
      <w:contextualSpacing/>
    </w:pPr>
  </w:style>
  <w:style w:type="paragraph" w:styleId="BalloonText">
    <w:name w:val="Balloon Text"/>
    <w:basedOn w:val="Normal"/>
    <w:link w:val="BalloonTextChar"/>
    <w:uiPriority w:val="99"/>
    <w:semiHidden/>
    <w:unhideWhenUsed/>
    <w:rsid w:val="005802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022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FE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1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4668">
      <w:bodyDiv w:val="1"/>
      <w:marLeft w:val="0"/>
      <w:marRight w:val="0"/>
      <w:marTop w:val="0"/>
      <w:marBottom w:val="0"/>
      <w:divBdr>
        <w:top w:val="none" w:sz="0" w:space="0" w:color="auto"/>
        <w:left w:val="none" w:sz="0" w:space="0" w:color="auto"/>
        <w:bottom w:val="none" w:sz="0" w:space="0" w:color="auto"/>
        <w:right w:val="none" w:sz="0" w:space="0" w:color="auto"/>
      </w:divBdr>
    </w:div>
    <w:div w:id="220140343">
      <w:bodyDiv w:val="1"/>
      <w:marLeft w:val="0"/>
      <w:marRight w:val="0"/>
      <w:marTop w:val="0"/>
      <w:marBottom w:val="0"/>
      <w:divBdr>
        <w:top w:val="none" w:sz="0" w:space="0" w:color="auto"/>
        <w:left w:val="none" w:sz="0" w:space="0" w:color="auto"/>
        <w:bottom w:val="none" w:sz="0" w:space="0" w:color="auto"/>
        <w:right w:val="none" w:sz="0" w:space="0" w:color="auto"/>
      </w:divBdr>
    </w:div>
    <w:div w:id="437483980">
      <w:bodyDiv w:val="1"/>
      <w:marLeft w:val="0"/>
      <w:marRight w:val="0"/>
      <w:marTop w:val="0"/>
      <w:marBottom w:val="0"/>
      <w:divBdr>
        <w:top w:val="none" w:sz="0" w:space="0" w:color="auto"/>
        <w:left w:val="none" w:sz="0" w:space="0" w:color="auto"/>
        <w:bottom w:val="none" w:sz="0" w:space="0" w:color="auto"/>
        <w:right w:val="none" w:sz="0" w:space="0" w:color="auto"/>
      </w:divBdr>
    </w:div>
    <w:div w:id="519976297">
      <w:bodyDiv w:val="1"/>
      <w:marLeft w:val="0"/>
      <w:marRight w:val="0"/>
      <w:marTop w:val="0"/>
      <w:marBottom w:val="0"/>
      <w:divBdr>
        <w:top w:val="none" w:sz="0" w:space="0" w:color="auto"/>
        <w:left w:val="none" w:sz="0" w:space="0" w:color="auto"/>
        <w:bottom w:val="none" w:sz="0" w:space="0" w:color="auto"/>
        <w:right w:val="none" w:sz="0" w:space="0" w:color="auto"/>
      </w:divBdr>
    </w:div>
    <w:div w:id="520896497">
      <w:bodyDiv w:val="1"/>
      <w:marLeft w:val="0"/>
      <w:marRight w:val="0"/>
      <w:marTop w:val="0"/>
      <w:marBottom w:val="0"/>
      <w:divBdr>
        <w:top w:val="none" w:sz="0" w:space="0" w:color="auto"/>
        <w:left w:val="none" w:sz="0" w:space="0" w:color="auto"/>
        <w:bottom w:val="none" w:sz="0" w:space="0" w:color="auto"/>
        <w:right w:val="none" w:sz="0" w:space="0" w:color="auto"/>
      </w:divBdr>
      <w:divsChild>
        <w:div w:id="147402728">
          <w:marLeft w:val="0"/>
          <w:marRight w:val="0"/>
          <w:marTop w:val="75"/>
          <w:marBottom w:val="0"/>
          <w:divBdr>
            <w:top w:val="none" w:sz="0" w:space="0" w:color="auto"/>
            <w:left w:val="none" w:sz="0" w:space="0" w:color="auto"/>
            <w:bottom w:val="none" w:sz="0" w:space="0" w:color="auto"/>
            <w:right w:val="none" w:sz="0" w:space="0" w:color="auto"/>
          </w:divBdr>
        </w:div>
        <w:div w:id="1867671722">
          <w:marLeft w:val="-45"/>
          <w:marRight w:val="0"/>
          <w:marTop w:val="0"/>
          <w:marBottom w:val="0"/>
          <w:divBdr>
            <w:top w:val="single" w:sz="6" w:space="0" w:color="FFFFFF"/>
            <w:left w:val="single" w:sz="6" w:space="0" w:color="FFFFFF"/>
            <w:bottom w:val="single" w:sz="6" w:space="0" w:color="FFFFFF"/>
            <w:right w:val="single" w:sz="6" w:space="0" w:color="FFFFFF"/>
          </w:divBdr>
        </w:div>
        <w:div w:id="2061248986">
          <w:marLeft w:val="0"/>
          <w:marRight w:val="0"/>
          <w:marTop w:val="0"/>
          <w:marBottom w:val="0"/>
          <w:divBdr>
            <w:top w:val="none" w:sz="0" w:space="0" w:color="auto"/>
            <w:left w:val="none" w:sz="0" w:space="0" w:color="auto"/>
            <w:bottom w:val="none" w:sz="0" w:space="0" w:color="auto"/>
            <w:right w:val="none" w:sz="0" w:space="0" w:color="auto"/>
          </w:divBdr>
        </w:div>
      </w:divsChild>
    </w:div>
    <w:div w:id="730924342">
      <w:bodyDiv w:val="1"/>
      <w:marLeft w:val="0"/>
      <w:marRight w:val="0"/>
      <w:marTop w:val="0"/>
      <w:marBottom w:val="0"/>
      <w:divBdr>
        <w:top w:val="none" w:sz="0" w:space="0" w:color="auto"/>
        <w:left w:val="none" w:sz="0" w:space="0" w:color="auto"/>
        <w:bottom w:val="none" w:sz="0" w:space="0" w:color="auto"/>
        <w:right w:val="none" w:sz="0" w:space="0" w:color="auto"/>
      </w:divBdr>
    </w:div>
    <w:div w:id="780337866">
      <w:bodyDiv w:val="1"/>
      <w:marLeft w:val="0"/>
      <w:marRight w:val="0"/>
      <w:marTop w:val="0"/>
      <w:marBottom w:val="0"/>
      <w:divBdr>
        <w:top w:val="none" w:sz="0" w:space="0" w:color="auto"/>
        <w:left w:val="none" w:sz="0" w:space="0" w:color="auto"/>
        <w:bottom w:val="none" w:sz="0" w:space="0" w:color="auto"/>
        <w:right w:val="none" w:sz="0" w:space="0" w:color="auto"/>
      </w:divBdr>
    </w:div>
    <w:div w:id="791286512">
      <w:bodyDiv w:val="1"/>
      <w:marLeft w:val="0"/>
      <w:marRight w:val="0"/>
      <w:marTop w:val="0"/>
      <w:marBottom w:val="0"/>
      <w:divBdr>
        <w:top w:val="none" w:sz="0" w:space="0" w:color="auto"/>
        <w:left w:val="none" w:sz="0" w:space="0" w:color="auto"/>
        <w:bottom w:val="none" w:sz="0" w:space="0" w:color="auto"/>
        <w:right w:val="none" w:sz="0" w:space="0" w:color="auto"/>
      </w:divBdr>
    </w:div>
    <w:div w:id="815798419">
      <w:bodyDiv w:val="1"/>
      <w:marLeft w:val="0"/>
      <w:marRight w:val="0"/>
      <w:marTop w:val="0"/>
      <w:marBottom w:val="0"/>
      <w:divBdr>
        <w:top w:val="none" w:sz="0" w:space="0" w:color="auto"/>
        <w:left w:val="none" w:sz="0" w:space="0" w:color="auto"/>
        <w:bottom w:val="none" w:sz="0" w:space="0" w:color="auto"/>
        <w:right w:val="none" w:sz="0" w:space="0" w:color="auto"/>
      </w:divBdr>
    </w:div>
    <w:div w:id="817234557">
      <w:bodyDiv w:val="1"/>
      <w:marLeft w:val="0"/>
      <w:marRight w:val="0"/>
      <w:marTop w:val="0"/>
      <w:marBottom w:val="0"/>
      <w:divBdr>
        <w:top w:val="none" w:sz="0" w:space="0" w:color="auto"/>
        <w:left w:val="none" w:sz="0" w:space="0" w:color="auto"/>
        <w:bottom w:val="none" w:sz="0" w:space="0" w:color="auto"/>
        <w:right w:val="none" w:sz="0" w:space="0" w:color="auto"/>
      </w:divBdr>
    </w:div>
    <w:div w:id="842090650">
      <w:bodyDiv w:val="1"/>
      <w:marLeft w:val="0"/>
      <w:marRight w:val="0"/>
      <w:marTop w:val="0"/>
      <w:marBottom w:val="0"/>
      <w:divBdr>
        <w:top w:val="none" w:sz="0" w:space="0" w:color="auto"/>
        <w:left w:val="none" w:sz="0" w:space="0" w:color="auto"/>
        <w:bottom w:val="none" w:sz="0" w:space="0" w:color="auto"/>
        <w:right w:val="none" w:sz="0" w:space="0" w:color="auto"/>
      </w:divBdr>
    </w:div>
    <w:div w:id="842207648">
      <w:bodyDiv w:val="1"/>
      <w:marLeft w:val="0"/>
      <w:marRight w:val="0"/>
      <w:marTop w:val="0"/>
      <w:marBottom w:val="0"/>
      <w:divBdr>
        <w:top w:val="none" w:sz="0" w:space="0" w:color="auto"/>
        <w:left w:val="none" w:sz="0" w:space="0" w:color="auto"/>
        <w:bottom w:val="none" w:sz="0" w:space="0" w:color="auto"/>
        <w:right w:val="none" w:sz="0" w:space="0" w:color="auto"/>
      </w:divBdr>
    </w:div>
    <w:div w:id="974602945">
      <w:bodyDiv w:val="1"/>
      <w:marLeft w:val="0"/>
      <w:marRight w:val="0"/>
      <w:marTop w:val="0"/>
      <w:marBottom w:val="0"/>
      <w:divBdr>
        <w:top w:val="none" w:sz="0" w:space="0" w:color="auto"/>
        <w:left w:val="none" w:sz="0" w:space="0" w:color="auto"/>
        <w:bottom w:val="none" w:sz="0" w:space="0" w:color="auto"/>
        <w:right w:val="none" w:sz="0" w:space="0" w:color="auto"/>
      </w:divBdr>
    </w:div>
    <w:div w:id="1012025014">
      <w:bodyDiv w:val="1"/>
      <w:marLeft w:val="0"/>
      <w:marRight w:val="0"/>
      <w:marTop w:val="0"/>
      <w:marBottom w:val="0"/>
      <w:divBdr>
        <w:top w:val="none" w:sz="0" w:space="0" w:color="auto"/>
        <w:left w:val="none" w:sz="0" w:space="0" w:color="auto"/>
        <w:bottom w:val="none" w:sz="0" w:space="0" w:color="auto"/>
        <w:right w:val="none" w:sz="0" w:space="0" w:color="auto"/>
      </w:divBdr>
    </w:div>
    <w:div w:id="1408066257">
      <w:bodyDiv w:val="1"/>
      <w:marLeft w:val="0"/>
      <w:marRight w:val="0"/>
      <w:marTop w:val="0"/>
      <w:marBottom w:val="0"/>
      <w:divBdr>
        <w:top w:val="none" w:sz="0" w:space="0" w:color="auto"/>
        <w:left w:val="none" w:sz="0" w:space="0" w:color="auto"/>
        <w:bottom w:val="none" w:sz="0" w:space="0" w:color="auto"/>
        <w:right w:val="none" w:sz="0" w:space="0" w:color="auto"/>
      </w:divBdr>
    </w:div>
    <w:div w:id="1450469844">
      <w:bodyDiv w:val="1"/>
      <w:marLeft w:val="0"/>
      <w:marRight w:val="0"/>
      <w:marTop w:val="0"/>
      <w:marBottom w:val="0"/>
      <w:divBdr>
        <w:top w:val="none" w:sz="0" w:space="0" w:color="auto"/>
        <w:left w:val="none" w:sz="0" w:space="0" w:color="auto"/>
        <w:bottom w:val="none" w:sz="0" w:space="0" w:color="auto"/>
        <w:right w:val="none" w:sz="0" w:space="0" w:color="auto"/>
      </w:divBdr>
    </w:div>
    <w:div w:id="1521240564">
      <w:bodyDiv w:val="1"/>
      <w:marLeft w:val="0"/>
      <w:marRight w:val="0"/>
      <w:marTop w:val="0"/>
      <w:marBottom w:val="0"/>
      <w:divBdr>
        <w:top w:val="none" w:sz="0" w:space="0" w:color="auto"/>
        <w:left w:val="none" w:sz="0" w:space="0" w:color="auto"/>
        <w:bottom w:val="none" w:sz="0" w:space="0" w:color="auto"/>
        <w:right w:val="none" w:sz="0" w:space="0" w:color="auto"/>
      </w:divBdr>
    </w:div>
    <w:div w:id="1841849057">
      <w:bodyDiv w:val="1"/>
      <w:marLeft w:val="0"/>
      <w:marRight w:val="0"/>
      <w:marTop w:val="0"/>
      <w:marBottom w:val="0"/>
      <w:divBdr>
        <w:top w:val="none" w:sz="0" w:space="0" w:color="auto"/>
        <w:left w:val="none" w:sz="0" w:space="0" w:color="auto"/>
        <w:bottom w:val="none" w:sz="0" w:space="0" w:color="auto"/>
        <w:right w:val="none" w:sz="0" w:space="0" w:color="auto"/>
      </w:divBdr>
    </w:div>
    <w:div w:id="1866672070">
      <w:bodyDiv w:val="1"/>
      <w:marLeft w:val="0"/>
      <w:marRight w:val="0"/>
      <w:marTop w:val="0"/>
      <w:marBottom w:val="0"/>
      <w:divBdr>
        <w:top w:val="none" w:sz="0" w:space="0" w:color="auto"/>
        <w:left w:val="none" w:sz="0" w:space="0" w:color="auto"/>
        <w:bottom w:val="none" w:sz="0" w:space="0" w:color="auto"/>
        <w:right w:val="none" w:sz="0" w:space="0" w:color="auto"/>
      </w:divBdr>
    </w:div>
    <w:div w:id="20575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Kexin</dc:creator>
  <cp:keywords/>
  <dc:description/>
  <cp:lastModifiedBy>Xu, Kexin</cp:lastModifiedBy>
  <cp:revision>2</cp:revision>
  <dcterms:created xsi:type="dcterms:W3CDTF">2018-02-25T06:18:00Z</dcterms:created>
  <dcterms:modified xsi:type="dcterms:W3CDTF">2018-03-05T00:54:00Z</dcterms:modified>
</cp:coreProperties>
</file>